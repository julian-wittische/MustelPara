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FFC9B" w14:textId="77777777" w:rsidR="00551B4C" w:rsidRPr="00551B4C" w:rsidRDefault="00551B4C" w:rsidP="00F67B94">
      <w:pPr>
        <w:jc w:val="both"/>
        <w:rPr>
          <w:b/>
        </w:rPr>
      </w:pPr>
      <w:commentRangeStart w:id="0"/>
      <w:r w:rsidRPr="00551B4C">
        <w:rPr>
          <w:b/>
        </w:rPr>
        <w:t xml:space="preserve">Harrison’s rule </w:t>
      </w:r>
      <w:commentRangeEnd w:id="0"/>
      <w:r w:rsidR="00023F67">
        <w:rPr>
          <w:rStyle w:val="CommentReference"/>
        </w:rPr>
        <w:commentReference w:id="0"/>
      </w:r>
      <w:r w:rsidRPr="00551B4C">
        <w:rPr>
          <w:b/>
        </w:rPr>
        <w:t xml:space="preserve">explains intraspecific variation in the body size of an </w:t>
      </w:r>
      <w:proofErr w:type="spellStart"/>
      <w:r w:rsidRPr="00551B4C">
        <w:rPr>
          <w:b/>
        </w:rPr>
        <w:t>endoparasite</w:t>
      </w:r>
      <w:proofErr w:type="spellEnd"/>
    </w:p>
    <w:p w14:paraId="597AC1CA" w14:textId="77777777" w:rsidR="00551B4C" w:rsidRDefault="00551B4C" w:rsidP="00F67B94">
      <w:pPr>
        <w:jc w:val="both"/>
      </w:pPr>
    </w:p>
    <w:p w14:paraId="55694969" w14:textId="77777777" w:rsidR="00D13468" w:rsidRPr="00551B4C" w:rsidRDefault="00666D2D" w:rsidP="00F67B94">
      <w:pPr>
        <w:jc w:val="both"/>
        <w:rPr>
          <w:strike/>
        </w:rPr>
      </w:pPr>
      <w:r w:rsidRPr="00551B4C">
        <w:rPr>
          <w:strike/>
        </w:rPr>
        <w:t xml:space="preserve">Does </w:t>
      </w:r>
      <w:r w:rsidR="00D13468" w:rsidRPr="00551B4C">
        <w:rPr>
          <w:strike/>
        </w:rPr>
        <w:t xml:space="preserve">Harrison’s rule </w:t>
      </w:r>
      <w:r w:rsidRPr="00551B4C">
        <w:rPr>
          <w:strike/>
        </w:rPr>
        <w:t xml:space="preserve">explain </w:t>
      </w:r>
      <w:r w:rsidR="00D13468" w:rsidRPr="00551B4C">
        <w:rPr>
          <w:strike/>
        </w:rPr>
        <w:t xml:space="preserve">intraspecific variation in </w:t>
      </w:r>
      <w:proofErr w:type="spellStart"/>
      <w:r w:rsidR="00534EEF" w:rsidRPr="00551B4C">
        <w:rPr>
          <w:strike/>
        </w:rPr>
        <w:t>endo</w:t>
      </w:r>
      <w:r w:rsidR="00D13468" w:rsidRPr="00551B4C">
        <w:rPr>
          <w:strike/>
        </w:rPr>
        <w:t>parasite</w:t>
      </w:r>
      <w:proofErr w:type="spellEnd"/>
      <w:r w:rsidR="00D13468" w:rsidRPr="00551B4C">
        <w:rPr>
          <w:strike/>
        </w:rPr>
        <w:t xml:space="preserve"> body sizes</w:t>
      </w:r>
      <w:proofErr w:type="gramStart"/>
      <w:r w:rsidRPr="00551B4C">
        <w:rPr>
          <w:strike/>
        </w:rPr>
        <w:t>?:</w:t>
      </w:r>
      <w:proofErr w:type="gramEnd"/>
      <w:r w:rsidR="00D13468" w:rsidRPr="00551B4C">
        <w:rPr>
          <w:strike/>
        </w:rPr>
        <w:t xml:space="preserve"> </w:t>
      </w:r>
      <w:r w:rsidRPr="00551B4C">
        <w:rPr>
          <w:strike/>
        </w:rPr>
        <w:t xml:space="preserve">The body size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00D13468" w:rsidRPr="00551B4C">
        <w:rPr>
          <w:strike/>
        </w:rPr>
        <w:t xml:space="preserve"> depends on the skull size of the host</w:t>
      </w:r>
    </w:p>
    <w:p w14:paraId="4332119E" w14:textId="77777777" w:rsidR="00666D2D" w:rsidRPr="00551B4C" w:rsidRDefault="00666D2D" w:rsidP="00666D2D">
      <w:pPr>
        <w:jc w:val="both"/>
        <w:rPr>
          <w:strike/>
        </w:rPr>
      </w:pPr>
      <w:r w:rsidRPr="00551B4C">
        <w:rPr>
          <w:strike/>
        </w:rPr>
        <w:t xml:space="preserve">Does Harrison’s rule explain intraspecific variation in </w:t>
      </w:r>
      <w:proofErr w:type="spellStart"/>
      <w:r w:rsidRPr="00551B4C">
        <w:rPr>
          <w:strike/>
        </w:rPr>
        <w:t>p</w:t>
      </w:r>
      <w:r w:rsidR="00534EEF" w:rsidRPr="00551B4C">
        <w:rPr>
          <w:strike/>
        </w:rPr>
        <w:t>endo</w:t>
      </w:r>
      <w:r w:rsidRPr="00551B4C">
        <w:rPr>
          <w:strike/>
        </w:rPr>
        <w:t>arasite</w:t>
      </w:r>
      <w:proofErr w:type="spellEnd"/>
      <w:r w:rsidRPr="00551B4C">
        <w:rPr>
          <w:strike/>
        </w:rPr>
        <w:t xml:space="preserve"> body sizes</w:t>
      </w:r>
      <w:proofErr w:type="gramStart"/>
      <w:r w:rsidRPr="00551B4C">
        <w:rPr>
          <w:strike/>
        </w:rPr>
        <w:t>?:</w:t>
      </w:r>
      <w:proofErr w:type="gramEnd"/>
      <w:r w:rsidRPr="00551B4C">
        <w:rPr>
          <w:strike/>
        </w:rPr>
        <w:t xml:space="preserve"> Body size variation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as a function of host skull size</w:t>
      </w:r>
    </w:p>
    <w:p w14:paraId="72DAB762" w14:textId="77777777" w:rsidR="00666D2D" w:rsidRPr="00551B4C" w:rsidRDefault="00666D2D" w:rsidP="00666D2D">
      <w:pPr>
        <w:jc w:val="both"/>
        <w:rPr>
          <w:strike/>
        </w:rPr>
      </w:pPr>
      <w:r w:rsidRPr="00551B4C">
        <w:rPr>
          <w:strike/>
        </w:rPr>
        <w:t xml:space="preserve">Harrison’s rule as an explanation for intraspecific variation in </w:t>
      </w:r>
      <w:proofErr w:type="spellStart"/>
      <w:r w:rsidR="00534EEF" w:rsidRPr="00551B4C">
        <w:rPr>
          <w:strike/>
        </w:rPr>
        <w:t>endo</w:t>
      </w:r>
      <w:r w:rsidRPr="00551B4C">
        <w:rPr>
          <w:strike/>
        </w:rPr>
        <w:t>parasite</w:t>
      </w:r>
      <w:proofErr w:type="spellEnd"/>
      <w:r w:rsidRPr="00551B4C">
        <w:rPr>
          <w:strike/>
        </w:rPr>
        <w:t xml:space="preserve"> body sizes: body size variation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as a function of host skull size</w:t>
      </w:r>
    </w:p>
    <w:p w14:paraId="4BBA1466" w14:textId="77777777" w:rsidR="00666D2D" w:rsidRPr="00551B4C" w:rsidRDefault="00666D2D" w:rsidP="00666D2D">
      <w:pPr>
        <w:jc w:val="both"/>
        <w:rPr>
          <w:strike/>
        </w:rPr>
      </w:pPr>
      <w:r w:rsidRPr="00551B4C">
        <w:rPr>
          <w:strike/>
        </w:rPr>
        <w:t xml:space="preserve">Harrison’s rule as an explanation for </w:t>
      </w:r>
      <w:r w:rsidR="0062503A" w:rsidRPr="00551B4C">
        <w:rPr>
          <w:strike/>
        </w:rPr>
        <w:t>intraspecific</w:t>
      </w:r>
      <w:r w:rsidRPr="00551B4C">
        <w:rPr>
          <w:strike/>
        </w:rPr>
        <w:t xml:space="preserve"> variation in </w:t>
      </w:r>
      <w:proofErr w:type="spellStart"/>
      <w:r w:rsidR="00534EEF" w:rsidRPr="00551B4C">
        <w:rPr>
          <w:strike/>
        </w:rPr>
        <w:t>endopar</w:t>
      </w:r>
      <w:r w:rsidRPr="00551B4C">
        <w:rPr>
          <w:strike/>
        </w:rPr>
        <w:t>asite</w:t>
      </w:r>
      <w:proofErr w:type="spellEnd"/>
      <w:r w:rsidRPr="00551B4C">
        <w:rPr>
          <w:strike/>
        </w:rPr>
        <w:t xml:space="preserve"> body sizes: the body size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depends on the skull size of the host</w:t>
      </w:r>
    </w:p>
    <w:p w14:paraId="3CAD792D" w14:textId="77777777" w:rsidR="0062503A" w:rsidRPr="00551B4C" w:rsidRDefault="0062503A" w:rsidP="0062503A">
      <w:pPr>
        <w:jc w:val="both"/>
        <w:rPr>
          <w:strike/>
        </w:rPr>
      </w:pPr>
      <w:r w:rsidRPr="00551B4C">
        <w:rPr>
          <w:strike/>
        </w:rPr>
        <w:t xml:space="preserve">Harrison’s rule </w:t>
      </w:r>
      <w:proofErr w:type="spellStart"/>
      <w:r w:rsidRPr="00551B4C">
        <w:rPr>
          <w:strike/>
        </w:rPr>
        <w:t>upheald</w:t>
      </w:r>
      <w:proofErr w:type="spellEnd"/>
      <w:r w:rsidRPr="00551B4C">
        <w:rPr>
          <w:strike/>
        </w:rPr>
        <w:t xml:space="preserve">: intraspecific body size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depends on the skull size of the host</w:t>
      </w:r>
    </w:p>
    <w:p w14:paraId="0F800B02" w14:textId="77777777" w:rsidR="005905E5" w:rsidRDefault="00023F67" w:rsidP="008E78E4">
      <w:pPr>
        <w:rPr>
          <w:ins w:id="1" w:author="Julian Wittische" w:date="2023-07-07T12:57:00Z"/>
        </w:rPr>
      </w:pPr>
      <w:ins w:id="2" w:author="Julian Wittische" w:date="2023-07-07T12:56:00Z">
        <w:r>
          <w:t>Suggestion:</w:t>
        </w:r>
      </w:ins>
    </w:p>
    <w:p w14:paraId="660E914E" w14:textId="34572DAD" w:rsidR="00D13468" w:rsidRDefault="008E78E4" w:rsidP="008E78E4">
      <w:ins w:id="3" w:author="Julian Wittische" w:date="2023-07-07T13:13:00Z">
        <w:r>
          <w:t xml:space="preserve">Intraspecific </w:t>
        </w:r>
        <w:proofErr w:type="spellStart"/>
        <w:r>
          <w:t>varation</w:t>
        </w:r>
        <w:proofErr w:type="spellEnd"/>
        <w:r>
          <w:t xml:space="preserve"> in size, </w:t>
        </w:r>
      </w:ins>
      <w:ins w:id="4" w:author="Julian Wittische" w:date="2023-07-07T13:15:00Z">
        <w:r>
          <w:t>abundance</w:t>
        </w:r>
      </w:ins>
      <w:ins w:id="5" w:author="Julian Wittische" w:date="2023-07-07T13:13:00Z">
        <w:r>
          <w:t xml:space="preserve"> </w:t>
        </w:r>
      </w:ins>
      <w:ins w:id="6" w:author="Julian Wittische" w:date="2023-07-07T13:16:00Z">
        <w:r>
          <w:t xml:space="preserve">and location </w:t>
        </w:r>
      </w:ins>
      <w:ins w:id="7" w:author="Julian Wittische" w:date="2023-07-07T13:13:00Z">
        <w:r>
          <w:t xml:space="preserve">of </w:t>
        </w:r>
      </w:ins>
      <w:ins w:id="8" w:author="Julian Wittische" w:date="2023-07-07T13:17:00Z">
        <w:r w:rsidR="00B31776">
          <w:t xml:space="preserve">a mammal </w:t>
        </w:r>
        <w:proofErr w:type="spellStart"/>
        <w:r w:rsidR="00B31776">
          <w:t>endoparasite</w:t>
        </w:r>
        <w:proofErr w:type="spellEnd"/>
        <w:r w:rsidR="00B31776">
          <w:t xml:space="preserve">: new insights in </w:t>
        </w:r>
      </w:ins>
      <w:ins w:id="9" w:author="Julian Wittische" w:date="2023-07-07T13:22:00Z">
        <w:r w:rsidR="00B31776">
          <w:t xml:space="preserve">mustelid </w:t>
        </w:r>
        <w:proofErr w:type="spellStart"/>
        <w:r w:rsidR="00B31776" w:rsidRPr="00B31776">
          <w:t>nematodiasis</w:t>
        </w:r>
      </w:ins>
      <w:proofErr w:type="spellEnd"/>
    </w:p>
    <w:p w14:paraId="57E954FF" w14:textId="3E33184E" w:rsidR="003A7E31" w:rsidRPr="00C274A6" w:rsidRDefault="002A42F2" w:rsidP="00F1423B">
      <w:pPr>
        <w:jc w:val="both"/>
      </w:pPr>
      <w:r>
        <w:t>Parasitic organisms display considerable variation in body size, with differences observed between species, populations, and even individuals within the same population (</w:t>
      </w:r>
      <w:proofErr w:type="spellStart"/>
      <w:r>
        <w:t>Poulin</w:t>
      </w:r>
      <w:proofErr w:type="spellEnd"/>
      <w:r>
        <w:t xml:space="preserve"> 1996). This variability is significant because body size </w:t>
      </w:r>
      <w:r w:rsidR="007A23D4" w:rsidRPr="0089651D">
        <w:t xml:space="preserve">is an important life-history trait for many parasites, </w:t>
      </w:r>
      <w:r w:rsidR="0089651D">
        <w:t xml:space="preserve">influencing their </w:t>
      </w:r>
      <w:r w:rsidR="007A23D4" w:rsidRPr="0089651D">
        <w:t>transmission efficiency (</w:t>
      </w:r>
      <w:proofErr w:type="spellStart"/>
      <w:r w:rsidR="007A23D4" w:rsidRPr="0089651D">
        <w:t>Kelehear</w:t>
      </w:r>
      <w:proofErr w:type="spellEnd"/>
      <w:r w:rsidR="007A23D4" w:rsidRPr="0089651D">
        <w:t xml:space="preserve"> et al. 2012), host specificity (Bush &amp; Clayton 2006) and</w:t>
      </w:r>
      <w:r w:rsidR="003A7E31">
        <w:t>, notably,</w:t>
      </w:r>
      <w:r w:rsidR="007A23D4" w:rsidRPr="0089651D">
        <w:t xml:space="preserve"> their </w:t>
      </w:r>
      <w:commentRangeStart w:id="10"/>
      <w:r w:rsidR="007A23D4" w:rsidRPr="0089651D">
        <w:t>overall reproductive capacity</w:t>
      </w:r>
      <w:r w:rsidR="003A7E31">
        <w:t>.</w:t>
      </w:r>
      <w:r w:rsidR="00FA51F2" w:rsidRPr="0089651D">
        <w:t xml:space="preserve"> </w:t>
      </w:r>
      <w:commentRangeEnd w:id="10"/>
      <w:r w:rsidR="00957CD2">
        <w:rPr>
          <w:rStyle w:val="CommentReference"/>
        </w:rPr>
        <w:commentReference w:id="10"/>
      </w:r>
      <w:r w:rsidRPr="00A816E1">
        <w:t>Larger parasites are generally associated with increased lifetime fecundity and shorte</w:t>
      </w:r>
      <w:r>
        <w:t xml:space="preserve">r maturation times within hosts </w:t>
      </w:r>
      <w:r w:rsidRPr="00A816E1">
        <w:t>(</w:t>
      </w:r>
      <w:proofErr w:type="spellStart"/>
      <w:r w:rsidRPr="00A816E1">
        <w:t>Morand</w:t>
      </w:r>
      <w:proofErr w:type="spellEnd"/>
      <w:r w:rsidRPr="00A816E1">
        <w:t xml:space="preserve"> 1996, </w:t>
      </w:r>
      <w:proofErr w:type="spellStart"/>
      <w:r w:rsidRPr="00A816E1">
        <w:t>Trouvé</w:t>
      </w:r>
      <w:proofErr w:type="spellEnd"/>
      <w:r w:rsidRPr="00A816E1">
        <w:t xml:space="preserve"> et al. 1998, </w:t>
      </w:r>
      <w:proofErr w:type="spellStart"/>
      <w:r w:rsidRPr="00A816E1">
        <w:t>Harnos</w:t>
      </w:r>
      <w:proofErr w:type="spellEnd"/>
      <w:r w:rsidRPr="00A816E1">
        <w:t xml:space="preserve"> et al. 2016; </w:t>
      </w:r>
      <w:proofErr w:type="spellStart"/>
      <w:r w:rsidRPr="00A816E1">
        <w:t>Skorping</w:t>
      </w:r>
      <w:proofErr w:type="spellEnd"/>
      <w:r w:rsidRPr="00A816E1">
        <w:t xml:space="preserve"> et al. 1991</w:t>
      </w:r>
      <w:r>
        <w:t xml:space="preserve">, </w:t>
      </w:r>
      <w:proofErr w:type="spellStart"/>
      <w:r>
        <w:t>Morand</w:t>
      </w:r>
      <w:proofErr w:type="spellEnd"/>
      <w:r>
        <w:t xml:space="preserve"> &amp; </w:t>
      </w:r>
      <w:proofErr w:type="spellStart"/>
      <w:r>
        <w:t>Sorci</w:t>
      </w:r>
      <w:proofErr w:type="spellEnd"/>
      <w:r>
        <w:t xml:space="preserve"> 1998). </w:t>
      </w:r>
      <w:commentRangeStart w:id="11"/>
      <w:r>
        <w:t>L</w:t>
      </w:r>
      <w:r w:rsidRPr="00A816E1">
        <w:t>arger body size can amplify parasite virulence due to heightened fecundity (</w:t>
      </w:r>
      <w:proofErr w:type="spellStart"/>
      <w:r w:rsidRPr="00A816E1">
        <w:t>Poulin</w:t>
      </w:r>
      <w:proofErr w:type="spellEnd"/>
      <w:r w:rsidRPr="00A816E1">
        <w:t xml:space="preserve"> 2007).</w:t>
      </w:r>
      <w:r>
        <w:t xml:space="preserve"> </w:t>
      </w:r>
      <w:commentRangeEnd w:id="11"/>
      <w:r w:rsidR="00957CD2">
        <w:rPr>
          <w:rStyle w:val="CommentReference"/>
        </w:rPr>
        <w:commentReference w:id="11"/>
      </w:r>
      <w:r>
        <w:t>However, t</w:t>
      </w:r>
      <w:r w:rsidR="003A7E31">
        <w:t xml:space="preserve">he underlying reasons for variations in parasite body </w:t>
      </w:r>
      <w:commentRangeStart w:id="12"/>
      <w:r w:rsidR="003A7E31" w:rsidRPr="00C274A6">
        <w:t>size are complex and not yet fully understood</w:t>
      </w:r>
      <w:commentRangeEnd w:id="12"/>
      <w:r w:rsidR="00ED3E4E">
        <w:rPr>
          <w:rStyle w:val="CommentReference"/>
        </w:rPr>
        <w:commentReference w:id="12"/>
      </w:r>
      <w:commentRangeStart w:id="13"/>
      <w:del w:id="14" w:author="Julian Wittische" w:date="2023-07-07T13:24:00Z">
        <w:r w:rsidR="003A7E31" w:rsidRPr="00C274A6" w:rsidDel="005905E5">
          <w:delText>, particularly concerning intraspecific variation</w:delText>
        </w:r>
      </w:del>
      <w:commentRangeEnd w:id="13"/>
      <w:r w:rsidR="005905E5">
        <w:rPr>
          <w:rStyle w:val="CommentReference"/>
        </w:rPr>
        <w:commentReference w:id="13"/>
      </w:r>
      <w:r w:rsidR="003A7E31" w:rsidRPr="00C274A6">
        <w:t>.</w:t>
      </w:r>
    </w:p>
    <w:p w14:paraId="2D6E978D" w14:textId="64D48745" w:rsidR="00C73454" w:rsidRPr="00B462CA" w:rsidRDefault="00B462CA" w:rsidP="00F1423B">
      <w:pPr>
        <w:jc w:val="both"/>
        <w:rPr>
          <w:strike/>
          <w:color w:val="A6A6A6" w:themeColor="background1" w:themeShade="A6"/>
        </w:rPr>
      </w:pPr>
      <w:r>
        <w:t>Host body size is often cite</w:t>
      </w:r>
      <w:r w:rsidR="007C2C10">
        <w:t>d as a key factor explaining interspecific</w:t>
      </w:r>
      <w:r>
        <w:t xml:space="preserve"> size variations </w:t>
      </w:r>
      <w:r w:rsidR="007C2C10">
        <w:t>i</w:t>
      </w:r>
      <w:r>
        <w:t xml:space="preserve">n higher </w:t>
      </w:r>
      <w:r w:rsidR="007C2C10">
        <w:t xml:space="preserve">parasite </w:t>
      </w:r>
      <w:r>
        <w:t>taxa.</w:t>
      </w:r>
      <w:r w:rsidR="00E7644B">
        <w:t xml:space="preserve"> </w:t>
      </w:r>
      <w:r w:rsidR="002F48F0">
        <w:t>Harrison (1915) discovered the first evidence of a positive association between parasite and host body sizes</w:t>
      </w:r>
      <w:ins w:id="15" w:author="Julian WITTISCHE" w:date="2023-07-10T12:59:00Z">
        <w:r w:rsidR="00957CD2">
          <w:t xml:space="preserve"> across species</w:t>
        </w:r>
      </w:ins>
      <w:r w:rsidR="002F48F0">
        <w:t>, known as Harrison's rule.</w:t>
      </w:r>
      <w:commentRangeStart w:id="16"/>
      <w:r w:rsidR="002F48F0">
        <w:t xml:space="preserve"> </w:t>
      </w:r>
      <w:r w:rsidR="000649CC">
        <w:t xml:space="preserve">This </w:t>
      </w:r>
      <w:r>
        <w:t>relationship</w:t>
      </w:r>
      <w:r w:rsidR="000649CC">
        <w:t xml:space="preserve"> has been </w:t>
      </w:r>
      <w:r w:rsidR="00253965">
        <w:t xml:space="preserve">documented </w:t>
      </w:r>
      <w:r w:rsidR="00E54813">
        <w:t xml:space="preserve">for many </w:t>
      </w:r>
      <w:r w:rsidR="00093963">
        <w:t>parasite/host associations</w:t>
      </w:r>
      <w:r w:rsidR="006359B7">
        <w:t xml:space="preserve"> (Leung 2022)</w:t>
      </w:r>
      <w:r w:rsidR="007C2C10">
        <w:t xml:space="preserve"> involving </w:t>
      </w:r>
      <w:proofErr w:type="spellStart"/>
      <w:r w:rsidR="001218C6">
        <w:t>endoparasites</w:t>
      </w:r>
      <w:proofErr w:type="spellEnd"/>
      <w:r w:rsidR="001218C6">
        <w:t xml:space="preserve"> </w:t>
      </w:r>
      <w:r w:rsidR="002F48F0">
        <w:t xml:space="preserve">like </w:t>
      </w:r>
      <w:r w:rsidR="001218C6">
        <w:t xml:space="preserve">nematodes and </w:t>
      </w:r>
      <w:proofErr w:type="spellStart"/>
      <w:r w:rsidR="001218C6">
        <w:t>nematomorpha</w:t>
      </w:r>
      <w:proofErr w:type="spellEnd"/>
      <w:r w:rsidR="001218C6">
        <w:t xml:space="preserve"> (</w:t>
      </w:r>
      <w:proofErr w:type="spellStart"/>
      <w:r w:rsidR="001218C6">
        <w:t>Morand</w:t>
      </w:r>
      <w:proofErr w:type="spellEnd"/>
      <w:r w:rsidR="001218C6">
        <w:t xml:space="preserve"> &amp; </w:t>
      </w:r>
      <w:proofErr w:type="spellStart"/>
      <w:r w:rsidR="001218C6">
        <w:t>Sorci</w:t>
      </w:r>
      <w:proofErr w:type="spellEnd"/>
      <w:r w:rsidR="001218C6">
        <w:t xml:space="preserve"> 1998, </w:t>
      </w:r>
      <w:proofErr w:type="spellStart"/>
      <w:r w:rsidR="001218C6">
        <w:t>Morand</w:t>
      </w:r>
      <w:proofErr w:type="spellEnd"/>
      <w:r w:rsidR="001218C6">
        <w:t xml:space="preserve"> et al. 1995, Ni et al. 2021</w:t>
      </w:r>
      <w:r w:rsidR="006359B7">
        <w:t xml:space="preserve">) </w:t>
      </w:r>
      <w:r w:rsidR="002F48F0">
        <w:t>as well as</w:t>
      </w:r>
      <w:r w:rsidR="001218C6">
        <w:t xml:space="preserve"> </w:t>
      </w:r>
      <w:proofErr w:type="spellStart"/>
      <w:r w:rsidR="001218C6">
        <w:t>ec</w:t>
      </w:r>
      <w:r w:rsidR="006359B7">
        <w:t>t</w:t>
      </w:r>
      <w:r w:rsidR="001218C6">
        <w:t>oparasite</w:t>
      </w:r>
      <w:r w:rsidR="006359B7">
        <w:t>s</w:t>
      </w:r>
      <w:proofErr w:type="spellEnd"/>
      <w:r w:rsidR="002F48F0">
        <w:t xml:space="preserve"> such as</w:t>
      </w:r>
      <w:r w:rsidR="00C81C1E">
        <w:t xml:space="preserve"> </w:t>
      </w:r>
      <w:r w:rsidR="00253965">
        <w:t>lice</w:t>
      </w:r>
      <w:r w:rsidR="00C7750E">
        <w:t>, fleas</w:t>
      </w:r>
      <w:r w:rsidR="00102103">
        <w:t xml:space="preserve"> </w:t>
      </w:r>
      <w:r w:rsidR="00C7750E">
        <w:t xml:space="preserve">and </w:t>
      </w:r>
      <w:r w:rsidR="000E47D0">
        <w:t>rhizocephalan barnacles (</w:t>
      </w:r>
      <w:r w:rsidR="00102103">
        <w:t xml:space="preserve">Harvey &amp; </w:t>
      </w:r>
      <w:proofErr w:type="spellStart"/>
      <w:r w:rsidR="00102103">
        <w:t>Keymer</w:t>
      </w:r>
      <w:proofErr w:type="spellEnd"/>
      <w:r w:rsidR="00102103">
        <w:t xml:space="preserve"> 1991, </w:t>
      </w:r>
      <w:proofErr w:type="spellStart"/>
      <w:r w:rsidR="00102103">
        <w:t>Harnos</w:t>
      </w:r>
      <w:proofErr w:type="spellEnd"/>
      <w:r w:rsidR="00102103">
        <w:t xml:space="preserve"> et al. 2016, </w:t>
      </w:r>
      <w:proofErr w:type="spellStart"/>
      <w:r w:rsidR="000E47D0">
        <w:t>Nagler</w:t>
      </w:r>
      <w:proofErr w:type="spellEnd"/>
      <w:r w:rsidR="000E47D0">
        <w:t xml:space="preserve"> et al. 2017</w:t>
      </w:r>
      <w:r w:rsidR="00102103">
        <w:t>, Maestri et al 2020</w:t>
      </w:r>
      <w:r w:rsidR="000E47D0">
        <w:t>)</w:t>
      </w:r>
      <w:r w:rsidR="00976BC2">
        <w:t xml:space="preserve">. </w:t>
      </w:r>
      <w:commentRangeEnd w:id="16"/>
      <w:r w:rsidR="00957CD2">
        <w:rPr>
          <w:rStyle w:val="CommentReference"/>
        </w:rPr>
        <w:commentReference w:id="16"/>
      </w:r>
      <w:r w:rsidR="00E82AE9">
        <w:t xml:space="preserve">Several proposed causal mechanisms include larger hosts providing additional resources, influencing parasite size </w:t>
      </w:r>
      <w:commentRangeStart w:id="17"/>
      <w:r w:rsidR="00E82AE9">
        <w:t xml:space="preserve">and increasing lifetime fecundity </w:t>
      </w:r>
      <w:commentRangeEnd w:id="17"/>
      <w:r w:rsidR="00957CD2">
        <w:rPr>
          <w:rStyle w:val="CommentReference"/>
        </w:rPr>
        <w:commentReference w:id="17"/>
      </w:r>
      <w:r w:rsidR="00E82AE9">
        <w:t>(</w:t>
      </w:r>
      <w:proofErr w:type="spellStart"/>
      <w:r w:rsidR="00E82AE9">
        <w:t>Poulin</w:t>
      </w:r>
      <w:proofErr w:type="spellEnd"/>
      <w:r w:rsidR="00E82AE9">
        <w:t xml:space="preserve"> 2007), </w:t>
      </w:r>
      <w:commentRangeStart w:id="18"/>
      <w:r w:rsidR="00E82AE9">
        <w:t xml:space="preserve">mechanical or physical </w:t>
      </w:r>
      <w:commentRangeEnd w:id="18"/>
      <w:r w:rsidR="00957CD2">
        <w:rPr>
          <w:rStyle w:val="CommentReference"/>
        </w:rPr>
        <w:commentReference w:id="18"/>
      </w:r>
      <w:r w:rsidR="00E82AE9">
        <w:t>constraints associated with parasitism</w:t>
      </w:r>
      <w:r w:rsidR="008E0C7E">
        <w:t xml:space="preserve"> (</w:t>
      </w:r>
      <w:proofErr w:type="spellStart"/>
      <w:r w:rsidR="008E0C7E">
        <w:t>Morand</w:t>
      </w:r>
      <w:proofErr w:type="spellEnd"/>
      <w:r w:rsidR="008E0C7E">
        <w:t xml:space="preserve"> et al. 2000)</w:t>
      </w:r>
      <w:r w:rsidR="00E82AE9">
        <w:t>, and the simultaneous influence of environmental factors on the body sizes of hosts and parasites (Maestri et al. 2020).</w:t>
      </w:r>
    </w:p>
    <w:p w14:paraId="06B8B8B2" w14:textId="77777777" w:rsidR="00733419" w:rsidRDefault="00733419" w:rsidP="00CF01B9">
      <w:pPr>
        <w:jc w:val="both"/>
      </w:pPr>
      <w:r>
        <w:t xml:space="preserve">The influence of host size on intraspecific parasite body size has received relatively limited attention. </w:t>
      </w:r>
      <w:r w:rsidR="00CF01B9">
        <w:t>Previous s</w:t>
      </w:r>
      <w:r w:rsidR="00F31B41">
        <w:t xml:space="preserve">tudies have primarily focused on </w:t>
      </w:r>
      <w:r w:rsidR="00CF01B9">
        <w:t xml:space="preserve">specific species of </w:t>
      </w:r>
      <w:proofErr w:type="spellStart"/>
      <w:r w:rsidR="00F31B41">
        <w:t>ectoparasites</w:t>
      </w:r>
      <w:proofErr w:type="spellEnd"/>
      <w:r w:rsidR="00F31B41">
        <w:t xml:space="preserve">, </w:t>
      </w:r>
      <w:r w:rsidR="00CF01B9">
        <w:t>including</w:t>
      </w:r>
      <w:r w:rsidR="00F31B41">
        <w:t xml:space="preserve"> </w:t>
      </w:r>
      <w:r w:rsidR="00021EF6">
        <w:t>parasitic isopods (</w:t>
      </w:r>
      <w:proofErr w:type="spellStart"/>
      <w:r w:rsidR="00021EF6">
        <w:t>Wenner</w:t>
      </w:r>
      <w:proofErr w:type="spellEnd"/>
      <w:r w:rsidR="00021EF6">
        <w:t xml:space="preserve"> &amp; Windsor 1997, Tsai et al. 2001, </w:t>
      </w:r>
      <w:proofErr w:type="spellStart"/>
      <w:r w:rsidR="00021EF6">
        <w:t>Welicky</w:t>
      </w:r>
      <w:proofErr w:type="spellEnd"/>
      <w:r w:rsidR="00021EF6">
        <w:t xml:space="preserve"> et al. 2019), copepods (Van </w:t>
      </w:r>
      <w:proofErr w:type="spellStart"/>
      <w:r w:rsidR="00021EF6">
        <w:t>Damme</w:t>
      </w:r>
      <w:proofErr w:type="spellEnd"/>
      <w:r w:rsidR="00021EF6">
        <w:t xml:space="preserve"> et al. 1993), </w:t>
      </w:r>
      <w:r w:rsidR="00F31B41">
        <w:t xml:space="preserve">monogeneans (Cone &amp; Burt 1985, </w:t>
      </w:r>
      <w:proofErr w:type="spellStart"/>
      <w:r w:rsidR="00F31B41">
        <w:t>Thoney</w:t>
      </w:r>
      <w:proofErr w:type="spellEnd"/>
      <w:r w:rsidR="00F31B41">
        <w:t xml:space="preserve"> 1988</w:t>
      </w:r>
      <w:r w:rsidR="00021EF6">
        <w:t>) and</w:t>
      </w:r>
      <w:r w:rsidR="00F31B41">
        <w:t xml:space="preserve"> </w:t>
      </w:r>
      <w:r w:rsidR="00021EF6">
        <w:t>rhizocephalan barnacles (</w:t>
      </w:r>
      <w:proofErr w:type="spellStart"/>
      <w:r w:rsidR="00021EF6">
        <w:t>Nagler</w:t>
      </w:r>
      <w:proofErr w:type="spellEnd"/>
      <w:r w:rsidR="00021EF6">
        <w:t xml:space="preserve"> et al. 2017)</w:t>
      </w:r>
      <w:r w:rsidR="00CF01B9" w:rsidRPr="00CF01B9">
        <w:t>, revealing a positive relationship between host and parasite sizes.</w:t>
      </w:r>
      <w:r w:rsidR="00F31B41">
        <w:t xml:space="preserve"> </w:t>
      </w:r>
      <w:r w:rsidR="00CF01B9" w:rsidRPr="00CF01B9">
        <w:t xml:space="preserve">However, conflicting results (Baker et al. 2005, </w:t>
      </w:r>
      <w:proofErr w:type="spellStart"/>
      <w:r w:rsidR="00CF01B9" w:rsidRPr="00CF01B9">
        <w:t>Welicky</w:t>
      </w:r>
      <w:proofErr w:type="spellEnd"/>
      <w:r w:rsidR="00CF01B9" w:rsidRPr="00CF01B9">
        <w:t xml:space="preserve"> et al. 2019) and observations limited to one sex of the parasite (Tsai et al. 2001) have </w:t>
      </w:r>
      <w:r w:rsidR="00CF01B9">
        <w:t xml:space="preserve">also </w:t>
      </w:r>
      <w:r w:rsidR="00CF01B9" w:rsidRPr="00CF01B9">
        <w:t>been documented.</w:t>
      </w:r>
      <w:r w:rsidR="00CF01B9">
        <w:t xml:space="preserve"> </w:t>
      </w:r>
      <w:commentRangeStart w:id="19"/>
      <w:r w:rsidR="00CF01B9">
        <w:t xml:space="preserve">In contrast, </w:t>
      </w:r>
      <w:commentRangeEnd w:id="19"/>
      <w:r w:rsidR="00957CD2">
        <w:rPr>
          <w:rStyle w:val="CommentReference"/>
        </w:rPr>
        <w:commentReference w:id="19"/>
      </w:r>
      <w:r w:rsidR="00CF01B9">
        <w:t xml:space="preserve">there is a lack of empirical tests exploring the relationship </w:t>
      </w:r>
      <w:r w:rsidR="00CF01B9" w:rsidRPr="00002A2C">
        <w:lastRenderedPageBreak/>
        <w:t xml:space="preserve">between the intraspecific sizes of </w:t>
      </w:r>
      <w:proofErr w:type="spellStart"/>
      <w:r w:rsidR="00CF01B9" w:rsidRPr="00002A2C">
        <w:t>endoparasites</w:t>
      </w:r>
      <w:proofErr w:type="spellEnd"/>
      <w:r w:rsidR="00CF01B9" w:rsidRPr="00002A2C">
        <w:t xml:space="preserve"> and their hosts in the existing literature</w:t>
      </w:r>
      <w:r w:rsidR="00F73C05" w:rsidRPr="00002A2C">
        <w:t xml:space="preserve"> (</w:t>
      </w:r>
      <w:r w:rsidR="00002A2C" w:rsidRPr="00002A2C">
        <w:t xml:space="preserve">but see </w:t>
      </w:r>
      <w:proofErr w:type="spellStart"/>
      <w:r w:rsidR="00F73C05" w:rsidRPr="00002A2C">
        <w:t>Poulin</w:t>
      </w:r>
      <w:proofErr w:type="spellEnd"/>
      <w:r w:rsidR="00F73C05" w:rsidRPr="00002A2C">
        <w:t xml:space="preserve"> &amp; Latham</w:t>
      </w:r>
      <w:r w:rsidR="00002A2C" w:rsidRPr="00002A2C">
        <w:t xml:space="preserve"> 2002</w:t>
      </w:r>
      <w:r w:rsidR="00F73C05" w:rsidRPr="00002A2C">
        <w:t>)</w:t>
      </w:r>
      <w:r w:rsidR="00CF01B9" w:rsidRPr="00002A2C">
        <w:t>.</w:t>
      </w:r>
      <w:r w:rsidR="00CF01B9">
        <w:t xml:space="preserve"> </w:t>
      </w:r>
    </w:p>
    <w:p w14:paraId="7792282D" w14:textId="56053208" w:rsidR="00FF3B32" w:rsidRDefault="00FF3B32" w:rsidP="00FF3B32">
      <w:pPr>
        <w:autoSpaceDE w:val="0"/>
        <w:autoSpaceDN w:val="0"/>
        <w:adjustRightInd w:val="0"/>
        <w:spacing w:after="0" w:line="240" w:lineRule="auto"/>
        <w:jc w:val="both"/>
      </w:pPr>
      <w:r>
        <w:t>I</w:t>
      </w:r>
      <w:r w:rsidR="00B128AC">
        <w:t xml:space="preserve">t is </w:t>
      </w:r>
      <w:r w:rsidR="00D35017">
        <w:t>better established</w:t>
      </w:r>
      <w:r w:rsidR="0027338A">
        <w:t xml:space="preserve"> that </w:t>
      </w:r>
      <w:r w:rsidR="00B128AC">
        <w:t>infection intensity</w:t>
      </w:r>
      <w:r w:rsidR="0027338A">
        <w:t xml:space="preserve"> can have a significant role in shaping intraspecific size</w:t>
      </w:r>
      <w:r w:rsidR="00B128AC">
        <w:t xml:space="preserve"> variation in </w:t>
      </w:r>
      <w:proofErr w:type="spellStart"/>
      <w:r w:rsidR="00B128AC">
        <w:t>endoparasite</w:t>
      </w:r>
      <w:r w:rsidR="000A7F11">
        <w:t>s</w:t>
      </w:r>
      <w:proofErr w:type="spellEnd"/>
      <w:r w:rsidR="00B128AC">
        <w:t xml:space="preserve">. </w:t>
      </w:r>
      <w:r w:rsidR="000A7F11">
        <w:t xml:space="preserve">Within large </w:t>
      </w:r>
      <w:proofErr w:type="spellStart"/>
      <w:r w:rsidR="000A7F11">
        <w:t>infrapopulations</w:t>
      </w:r>
      <w:proofErr w:type="spellEnd"/>
      <w:r w:rsidR="000A7F11">
        <w:t xml:space="preserve">, parasites can </w:t>
      </w:r>
      <w:r w:rsidR="00707EAB">
        <w:t xml:space="preserve">exhibit a </w:t>
      </w:r>
      <w:r w:rsidR="000A7F11">
        <w:t xml:space="preserve">phenomenon known as the "crowding effect," </w:t>
      </w:r>
      <w:r w:rsidR="00707EAB">
        <w:t>where</w:t>
      </w:r>
      <w:r w:rsidR="000A7F11">
        <w:t xml:space="preserve"> the average size of the parasite decreases </w:t>
      </w:r>
      <w:r w:rsidR="00707EAB">
        <w:t xml:space="preserve">as the </w:t>
      </w:r>
      <w:r w:rsidR="000A7F11">
        <w:t>number of parasites per host</w:t>
      </w:r>
      <w:r w:rsidR="00707EAB">
        <w:t xml:space="preserve"> increases</w:t>
      </w:r>
      <w:r w:rsidR="000A7F11">
        <w:t xml:space="preserve"> (Read, 1951).</w:t>
      </w:r>
      <w:r w:rsidR="00707EAB">
        <w:t xml:space="preserve"> </w:t>
      </w:r>
      <w:r>
        <w:t>D</w:t>
      </w:r>
      <w:r w:rsidR="00707EAB">
        <w:t xml:space="preserve">ensity-dependent growth has been </w:t>
      </w:r>
      <w:r>
        <w:t xml:space="preserve">particularly well-documented in </w:t>
      </w:r>
      <w:proofErr w:type="spellStart"/>
      <w:r w:rsidR="00707EAB">
        <w:t>cestodes</w:t>
      </w:r>
      <w:proofErr w:type="spellEnd"/>
      <w:r w:rsidR="00707EAB">
        <w:t xml:space="preserve"> (e.g., Read, 1951; </w:t>
      </w:r>
      <w:proofErr w:type="spellStart"/>
      <w:r w:rsidR="00707EAB">
        <w:t>Heins</w:t>
      </w:r>
      <w:proofErr w:type="spellEnd"/>
      <w:r w:rsidR="00707EAB">
        <w:t xml:space="preserve"> et al., 2002; </w:t>
      </w:r>
      <w:proofErr w:type="spellStart"/>
      <w:r w:rsidR="00707EAB">
        <w:t>Sistermans</w:t>
      </w:r>
      <w:proofErr w:type="spellEnd"/>
      <w:r w:rsidR="00707EAB">
        <w:t xml:space="preserve"> et al., 2023), </w:t>
      </w:r>
      <w:r>
        <w:t xml:space="preserve">has also been observed in other helminth </w:t>
      </w:r>
      <w:proofErr w:type="spellStart"/>
      <w:r>
        <w:t>endoparasites</w:t>
      </w:r>
      <w:proofErr w:type="spellEnd"/>
      <w:r>
        <w:t xml:space="preserve"> such as nematodes</w:t>
      </w:r>
      <w:r w:rsidR="002C01D1">
        <w:t xml:space="preserve"> (</w:t>
      </w:r>
      <w:proofErr w:type="spellStart"/>
      <w:r w:rsidR="002C01D1">
        <w:t>Poulin</w:t>
      </w:r>
      <w:proofErr w:type="spellEnd"/>
      <w:r w:rsidR="002C01D1">
        <w:t xml:space="preserve"> 1999, </w:t>
      </w:r>
      <w:r w:rsidR="00E55A31">
        <w:t>Mohamed</w:t>
      </w:r>
      <w:r w:rsidR="008919CF">
        <w:t xml:space="preserve"> et al. 2020), </w:t>
      </w:r>
      <w:proofErr w:type="spellStart"/>
      <w:r w:rsidR="00E55A31">
        <w:t>nematomorph</w:t>
      </w:r>
      <w:del w:id="20" w:author="WITTISCHE Julian" w:date="2023-07-10T13:04:00Z">
        <w:r w:rsidR="00E55A31" w:rsidDel="00957CD2">
          <w:delText>e</w:delText>
        </w:r>
      </w:del>
      <w:r w:rsidR="00E55A31">
        <w:t>s</w:t>
      </w:r>
      <w:proofErr w:type="spellEnd"/>
      <w:r w:rsidR="00E55A31">
        <w:t xml:space="preserve"> </w:t>
      </w:r>
      <w:r w:rsidR="008919CF">
        <w:t>(</w:t>
      </w:r>
      <w:proofErr w:type="spellStart"/>
      <w:r w:rsidR="008919CF">
        <w:t>Hanelt</w:t>
      </w:r>
      <w:proofErr w:type="spellEnd"/>
      <w:r w:rsidR="008919CF">
        <w:t xml:space="preserve"> 2008) </w:t>
      </w:r>
      <w:r w:rsidR="00E55A31">
        <w:t>and trematodes (</w:t>
      </w:r>
      <w:proofErr w:type="spellStart"/>
      <w:r w:rsidR="00E55A31">
        <w:t>Saldanha</w:t>
      </w:r>
      <w:proofErr w:type="spellEnd"/>
      <w:r w:rsidR="00E55A31">
        <w:t xml:space="preserve"> et al. 2009)</w:t>
      </w:r>
      <w:r w:rsidR="00811D1C">
        <w:t xml:space="preserve">. </w:t>
      </w:r>
      <w:r w:rsidRPr="00FF3B32">
        <w:t>Several factors contribute to this phenomenon, including</w:t>
      </w:r>
      <w:r w:rsidR="002D5809">
        <w:t xml:space="preserve"> competition for host resources</w:t>
      </w:r>
      <w:r w:rsidRPr="00FF3B32">
        <w:t xml:space="preserve">, host immune responses and direct interactions between </w:t>
      </w:r>
      <w:r w:rsidR="002D5809">
        <w:t>parasites (</w:t>
      </w:r>
      <w:proofErr w:type="spellStart"/>
      <w:r w:rsidR="002D5809">
        <w:t>Quinell</w:t>
      </w:r>
      <w:proofErr w:type="spellEnd"/>
      <w:r w:rsidR="002D5809">
        <w:t xml:space="preserve"> et al. 1990, Bush &amp; </w:t>
      </w:r>
      <w:proofErr w:type="spellStart"/>
      <w:r w:rsidR="002D5809">
        <w:t>Lotz</w:t>
      </w:r>
      <w:proofErr w:type="spellEnd"/>
      <w:r w:rsidR="002D5809">
        <w:t xml:space="preserve"> 2000</w:t>
      </w:r>
      <w:r w:rsidRPr="00FF3B32">
        <w:t>). However, conflicting results have also been reported. Some studies examining the relationship between helminth size and worm burden in humans, for instance, did not find a significant correlation (</w:t>
      </w:r>
      <w:proofErr w:type="spellStart"/>
      <w:r w:rsidRPr="00FF3B32">
        <w:t>Quinell</w:t>
      </w:r>
      <w:proofErr w:type="spellEnd"/>
      <w:r w:rsidRPr="00FF3B32">
        <w:t xml:space="preserve"> et al. 1990, Walker et al. 2009).</w:t>
      </w:r>
    </w:p>
    <w:p w14:paraId="3D1C4A4C" w14:textId="77777777" w:rsidR="00FF3B32" w:rsidRDefault="00FF3B32" w:rsidP="00DB1450">
      <w:pPr>
        <w:autoSpaceDE w:val="0"/>
        <w:autoSpaceDN w:val="0"/>
        <w:adjustRightInd w:val="0"/>
        <w:spacing w:after="0" w:line="240" w:lineRule="auto"/>
      </w:pPr>
    </w:p>
    <w:p w14:paraId="015B1A82" w14:textId="77777777" w:rsidR="00A10FE2" w:rsidRDefault="008B0D8D" w:rsidP="00DF5C76">
      <w:pPr>
        <w:autoSpaceDE w:val="0"/>
        <w:autoSpaceDN w:val="0"/>
        <w:adjustRightInd w:val="0"/>
        <w:spacing w:after="0" w:line="240" w:lineRule="auto"/>
        <w:jc w:val="both"/>
      </w:pPr>
      <w:r w:rsidRPr="008B0D8D">
        <w:t xml:space="preserve">Host size and infection intensity can </w:t>
      </w:r>
      <w:r w:rsidR="00C65BBF">
        <w:t xml:space="preserve">thus </w:t>
      </w:r>
      <w:r w:rsidRPr="008B0D8D">
        <w:t xml:space="preserve">both influence intraspecific size variation in </w:t>
      </w:r>
      <w:proofErr w:type="spellStart"/>
      <w:r w:rsidRPr="008B0D8D">
        <w:t>endoparasites</w:t>
      </w:r>
      <w:proofErr w:type="spellEnd"/>
      <w:r w:rsidRPr="008B0D8D">
        <w:t xml:space="preserve">, either independently or through interaction. </w:t>
      </w:r>
      <w:proofErr w:type="spellStart"/>
      <w:r w:rsidRPr="008B0D8D">
        <w:t>Poulin</w:t>
      </w:r>
      <w:proofErr w:type="spellEnd"/>
      <w:r w:rsidRPr="008B0D8D">
        <w:t xml:space="preserve"> &amp; Latham (2002) demonstrated a correlation between total worm length and host size in a </w:t>
      </w:r>
      <w:proofErr w:type="spellStart"/>
      <w:r w:rsidRPr="008B0D8D">
        <w:t>mermithid</w:t>
      </w:r>
      <w:proofErr w:type="spellEnd"/>
      <w:r w:rsidRPr="008B0D8D">
        <w:t xml:space="preserve"> nematode infecting an amphipod species. They also found that worm length increased with higher infection intensity, which may b</w:t>
      </w:r>
      <w:r>
        <w:t xml:space="preserve">e specific to their study system as the size of the host increased with increasing parasite load. </w:t>
      </w:r>
      <w:r w:rsidR="00CC11FA">
        <w:t>To the best of our knowledge</w:t>
      </w:r>
      <w:r>
        <w:t xml:space="preserve">, no study has compared the relative contributions of these factors in helminths parasitic in vertebrates. </w:t>
      </w:r>
      <w:r w:rsidR="00A10FE2">
        <w:t xml:space="preserve">It is possible that limited size variation in the host </w:t>
      </w:r>
      <w:r>
        <w:t>or</w:t>
      </w:r>
      <w:r w:rsidR="00A10FE2">
        <w:t xml:space="preserve"> the infected organ makes it difficult to assess the influence of host size on parasite size. Also, larger individuals of the same host species </w:t>
      </w:r>
      <w:r w:rsidR="007C1B09">
        <w:t>often</w:t>
      </w:r>
      <w:r w:rsidR="00A10FE2">
        <w:t xml:space="preserve"> have a higher parasite load </w:t>
      </w:r>
      <w:r w:rsidR="007C1B09">
        <w:t>(</w:t>
      </w:r>
      <w:r w:rsidR="00C274A6">
        <w:t xml:space="preserve">e.g. </w:t>
      </w:r>
      <w:proofErr w:type="spellStart"/>
      <w:r w:rsidR="007C1B09">
        <w:t>Zelmer</w:t>
      </w:r>
      <w:proofErr w:type="spellEnd"/>
      <w:r w:rsidR="007C1B09">
        <w:t xml:space="preserve"> &amp; Arai </w:t>
      </w:r>
      <w:proofErr w:type="gramStart"/>
      <w:r w:rsidR="007C1B09">
        <w:t>1998 ,</w:t>
      </w:r>
      <w:proofErr w:type="gramEnd"/>
      <w:r w:rsidR="007C1B09">
        <w:t xml:space="preserve"> </w:t>
      </w:r>
      <w:proofErr w:type="spellStart"/>
      <w:r w:rsidR="007C1B09">
        <w:t>Poulin</w:t>
      </w:r>
      <w:proofErr w:type="spellEnd"/>
      <w:r w:rsidR="007C1B09">
        <w:t xml:space="preserve"> 2000, Horn et al. 2023</w:t>
      </w:r>
      <w:r w:rsidR="00A10FE2">
        <w:t xml:space="preserve">). In other words, host size and parasite load tend to be confounded, making it challenging to disentangle the effects of host size and density dependence on parasite body size. </w:t>
      </w:r>
    </w:p>
    <w:p w14:paraId="1F1498FD" w14:textId="77777777" w:rsidR="00080A35" w:rsidRDefault="00080A35" w:rsidP="00DF5C76">
      <w:pPr>
        <w:autoSpaceDE w:val="0"/>
        <w:autoSpaceDN w:val="0"/>
        <w:adjustRightInd w:val="0"/>
        <w:spacing w:after="0" w:line="240" w:lineRule="auto"/>
        <w:jc w:val="both"/>
      </w:pPr>
    </w:p>
    <w:p w14:paraId="743DD862" w14:textId="403D7132" w:rsidR="00B93505" w:rsidRDefault="004D2EAF" w:rsidP="00914DC2">
      <w:pPr>
        <w:autoSpaceDE w:val="0"/>
        <w:autoSpaceDN w:val="0"/>
        <w:adjustRightInd w:val="0"/>
        <w:spacing w:after="0" w:line="240" w:lineRule="auto"/>
        <w:jc w:val="both"/>
      </w:pPr>
      <w:proofErr w:type="spellStart"/>
      <w:r w:rsidRPr="004D2EAF">
        <w:rPr>
          <w:i/>
        </w:rPr>
        <w:t>Skrjabingylus</w:t>
      </w:r>
      <w:proofErr w:type="spellEnd"/>
      <w:r w:rsidRPr="004D2EAF">
        <w:rPr>
          <w:i/>
        </w:rPr>
        <w:t xml:space="preserve"> </w:t>
      </w:r>
      <w:proofErr w:type="spellStart"/>
      <w:r w:rsidRPr="004D2EAF">
        <w:rPr>
          <w:i/>
        </w:rPr>
        <w:t>nasicola</w:t>
      </w:r>
      <w:proofErr w:type="spellEnd"/>
      <w:r>
        <w:t xml:space="preserve"> </w:t>
      </w:r>
      <w:r w:rsidR="006060D9">
        <w:t xml:space="preserve">is </w:t>
      </w:r>
      <w:r>
        <w:t xml:space="preserve">a parasitic nematode belonging to the family </w:t>
      </w:r>
      <w:proofErr w:type="spellStart"/>
      <w:r>
        <w:t>Metastrongyloidae</w:t>
      </w:r>
      <w:proofErr w:type="spellEnd"/>
      <w:r>
        <w:t>.</w:t>
      </w:r>
      <w:r w:rsidR="001F1553">
        <w:t xml:space="preserve"> </w:t>
      </w:r>
      <w:r w:rsidR="006060D9">
        <w:t>It has a widespread distribution across the Palearctic, specialising</w:t>
      </w:r>
      <w:r>
        <w:t xml:space="preserve"> on </w:t>
      </w:r>
      <w:proofErr w:type="spellStart"/>
      <w:r>
        <w:t>parasitising</w:t>
      </w:r>
      <w:proofErr w:type="spellEnd"/>
      <w:r>
        <w:t xml:space="preserve"> t</w:t>
      </w:r>
      <w:r w:rsidRPr="004D2EAF">
        <w:t>he nasal and frontal sinus cavities of</w:t>
      </w:r>
      <w:r w:rsidR="00986893">
        <w:t xml:space="preserve"> multiple species of</w:t>
      </w:r>
      <w:r w:rsidRPr="004D2EAF">
        <w:t xml:space="preserve"> </w:t>
      </w:r>
      <w:r>
        <w:t>mustelids</w:t>
      </w:r>
      <w:r w:rsidR="001F1553">
        <w:t xml:space="preserve"> (Anderson</w:t>
      </w:r>
      <w:r w:rsidR="001F1553" w:rsidRPr="00B527AC">
        <w:t xml:space="preserve"> 2000</w:t>
      </w:r>
      <w:r w:rsidR="001F1553">
        <w:t>)</w:t>
      </w:r>
      <w:r w:rsidR="00A217C9">
        <w:t>.</w:t>
      </w:r>
      <w:r w:rsidR="00A217C9" w:rsidRPr="00A217C9">
        <w:t xml:space="preserve"> </w:t>
      </w:r>
      <w:r w:rsidR="00B93505">
        <w:t xml:space="preserve">First stage larvae migrate from the final host’s sinuses to the back of its throat, are being swallowed and expelled with the host's faeces. The infective forms of the parasite then develop in terrestrial gastropods, while small rodents, shrews, amphibians, or reptiles can act as </w:t>
      </w:r>
      <w:proofErr w:type="spellStart"/>
      <w:r w:rsidR="00B93505">
        <w:t>paratenic</w:t>
      </w:r>
      <w:proofErr w:type="spellEnd"/>
      <w:r w:rsidR="00B93505">
        <w:t xml:space="preserve"> hosts (Anderson, 2000). </w:t>
      </w:r>
      <w:r w:rsidR="00A217C9">
        <w:t xml:space="preserve">In Europe, the </w:t>
      </w:r>
      <w:r w:rsidR="00986893">
        <w:t xml:space="preserve">parasite </w:t>
      </w:r>
      <w:proofErr w:type="gramStart"/>
      <w:r w:rsidR="00986893">
        <w:t>is known</w:t>
      </w:r>
      <w:proofErr w:type="gramEnd"/>
      <w:r w:rsidR="00A217C9">
        <w:t xml:space="preserve"> to occur in the stoat (</w:t>
      </w:r>
      <w:proofErr w:type="spellStart"/>
      <w:r w:rsidR="00A217C9">
        <w:rPr>
          <w:i/>
        </w:rPr>
        <w:t>Mustela</w:t>
      </w:r>
      <w:proofErr w:type="spellEnd"/>
      <w:r w:rsidR="00A217C9">
        <w:rPr>
          <w:i/>
        </w:rPr>
        <w:t xml:space="preserve"> </w:t>
      </w:r>
      <w:proofErr w:type="spellStart"/>
      <w:r w:rsidR="00A217C9">
        <w:rPr>
          <w:i/>
        </w:rPr>
        <w:t>erminea</w:t>
      </w:r>
      <w:proofErr w:type="spellEnd"/>
      <w:r w:rsidR="00A217C9">
        <w:t>), the least weasel (</w:t>
      </w:r>
      <w:proofErr w:type="spellStart"/>
      <w:r w:rsidR="00A217C9">
        <w:rPr>
          <w:i/>
        </w:rPr>
        <w:t>Mustela</w:t>
      </w:r>
      <w:proofErr w:type="spellEnd"/>
      <w:r w:rsidR="00A217C9">
        <w:rPr>
          <w:i/>
        </w:rPr>
        <w:t xml:space="preserve"> </w:t>
      </w:r>
      <w:proofErr w:type="spellStart"/>
      <w:r w:rsidR="00A217C9">
        <w:rPr>
          <w:i/>
        </w:rPr>
        <w:t>nivalis</w:t>
      </w:r>
      <w:proofErr w:type="spellEnd"/>
      <w:r w:rsidR="00A217C9">
        <w:t>), the polecat (</w:t>
      </w:r>
      <w:proofErr w:type="spellStart"/>
      <w:r w:rsidR="00A217C9">
        <w:rPr>
          <w:i/>
        </w:rPr>
        <w:t>Mustela</w:t>
      </w:r>
      <w:proofErr w:type="spellEnd"/>
      <w:r w:rsidR="00A217C9">
        <w:rPr>
          <w:i/>
        </w:rPr>
        <w:t xml:space="preserve"> </w:t>
      </w:r>
      <w:proofErr w:type="spellStart"/>
      <w:r w:rsidR="00A217C9">
        <w:rPr>
          <w:i/>
        </w:rPr>
        <w:t>putorius</w:t>
      </w:r>
      <w:proofErr w:type="spellEnd"/>
      <w:r w:rsidR="00A217C9">
        <w:t>) and the American mink (</w:t>
      </w:r>
      <w:proofErr w:type="spellStart"/>
      <w:del w:id="21" w:author="Julian WITTISCHE" w:date="2023-07-10T12:38:00Z">
        <w:r w:rsidR="00A217C9" w:rsidRPr="006060D9" w:rsidDel="00ED3E4E">
          <w:rPr>
            <w:i/>
          </w:rPr>
          <w:delText>Neovison</w:delText>
        </w:r>
        <w:r w:rsidR="00A217C9" w:rsidDel="00ED3E4E">
          <w:delText xml:space="preserve"> </w:delText>
        </w:r>
      </w:del>
      <w:ins w:id="22" w:author="Julian WITTISCHE" w:date="2023-07-10T12:38:00Z">
        <w:r w:rsidR="00ED3E4E" w:rsidRPr="006060D9">
          <w:rPr>
            <w:i/>
          </w:rPr>
          <w:t>Neo</w:t>
        </w:r>
        <w:r w:rsidR="00ED3E4E">
          <w:rPr>
            <w:i/>
          </w:rPr>
          <w:t>gale</w:t>
        </w:r>
        <w:proofErr w:type="spellEnd"/>
        <w:r w:rsidR="00ED3E4E">
          <w:t xml:space="preserve"> </w:t>
        </w:r>
      </w:ins>
      <w:r w:rsidR="00A217C9" w:rsidRPr="00B93505">
        <w:rPr>
          <w:i/>
        </w:rPr>
        <w:t>vison</w:t>
      </w:r>
      <w:r w:rsidR="00A217C9">
        <w:t>)</w:t>
      </w:r>
      <w:r w:rsidR="00986893">
        <w:t xml:space="preserve"> (Hansson 1968,</w:t>
      </w:r>
      <w:r w:rsidR="00A217C9">
        <w:t xml:space="preserve"> </w:t>
      </w:r>
      <w:r w:rsidR="001F1553">
        <w:t xml:space="preserve">King 1977, </w:t>
      </w:r>
      <w:r w:rsidR="00986893">
        <w:t>Heddergott et al. 2016</w:t>
      </w:r>
      <w:r w:rsidR="001F1553">
        <w:t>).</w:t>
      </w:r>
      <w:r w:rsidR="00914DC2">
        <w:t xml:space="preserve"> </w:t>
      </w:r>
      <w:r w:rsidR="00914DC2" w:rsidRPr="00914DC2">
        <w:rPr>
          <w:i/>
        </w:rPr>
        <w:t xml:space="preserve">S. </w:t>
      </w:r>
      <w:proofErr w:type="spellStart"/>
      <w:r w:rsidR="00914DC2" w:rsidRPr="00914DC2">
        <w:rPr>
          <w:i/>
        </w:rPr>
        <w:t>nasicola</w:t>
      </w:r>
      <w:proofErr w:type="spellEnd"/>
      <w:r w:rsidR="00914DC2" w:rsidRPr="00914DC2">
        <w:t xml:space="preserve"> has the potential to cause significant damage to the cranial bone structure of its hosts</w:t>
      </w:r>
      <w:r w:rsidR="00A217C9" w:rsidRPr="00914DC2">
        <w:t xml:space="preserve">. </w:t>
      </w:r>
      <w:r w:rsidR="001F1553" w:rsidRPr="00914DC2">
        <w:t xml:space="preserve">The </w:t>
      </w:r>
      <w:r w:rsidR="00914DC2" w:rsidRPr="00914DC2">
        <w:t>impact i</w:t>
      </w:r>
      <w:r w:rsidR="001F1553" w:rsidRPr="00914DC2">
        <w:t xml:space="preserve">n least weasels and stoats can be especially </w:t>
      </w:r>
      <w:r w:rsidR="00914DC2" w:rsidRPr="00914DC2">
        <w:t>serious</w:t>
      </w:r>
      <w:r w:rsidR="001F1553" w:rsidRPr="00914DC2">
        <w:t>, resulting in perforations of the bones that can converge and expose the frontal sinus and nasal cavity</w:t>
      </w:r>
      <w:r w:rsidR="00914DC2" w:rsidRPr="00914DC2">
        <w:t xml:space="preserve"> </w:t>
      </w:r>
      <w:r w:rsidR="00914DC2">
        <w:t>(Hansson 1968, King 1977, Frantz et al. 2022)</w:t>
      </w:r>
      <w:r w:rsidR="001F1553" w:rsidRPr="00914DC2">
        <w:t>.</w:t>
      </w:r>
      <w:r w:rsidR="00914DC2" w:rsidRPr="00914DC2">
        <w:t xml:space="preserve"> </w:t>
      </w:r>
    </w:p>
    <w:p w14:paraId="03A30EF8" w14:textId="77777777" w:rsidR="00B93505" w:rsidRDefault="00B93505" w:rsidP="00914DC2">
      <w:pPr>
        <w:autoSpaceDE w:val="0"/>
        <w:autoSpaceDN w:val="0"/>
        <w:adjustRightInd w:val="0"/>
        <w:spacing w:after="0" w:line="240" w:lineRule="auto"/>
        <w:jc w:val="both"/>
      </w:pPr>
    </w:p>
    <w:p w14:paraId="2181F66B" w14:textId="77777777" w:rsidR="00792969" w:rsidRDefault="00B93505" w:rsidP="00A81698">
      <w:pPr>
        <w:autoSpaceDE w:val="0"/>
        <w:autoSpaceDN w:val="0"/>
        <w:adjustRightInd w:val="0"/>
        <w:spacing w:after="0" w:line="240" w:lineRule="auto"/>
        <w:jc w:val="both"/>
      </w:pPr>
      <w:r>
        <w:t xml:space="preserve">According to Hansson (1968), </w:t>
      </w:r>
      <w:r w:rsidRPr="005D2044">
        <w:rPr>
          <w:i/>
        </w:rPr>
        <w:t xml:space="preserve">S. </w:t>
      </w:r>
      <w:proofErr w:type="spellStart"/>
      <w:r w:rsidRPr="005D2044">
        <w:rPr>
          <w:i/>
        </w:rPr>
        <w:t>nasicola</w:t>
      </w:r>
      <w:proofErr w:type="spellEnd"/>
      <w:r>
        <w:t xml:space="preserve"> mainly occurs in the conchae, also known as nasal </w:t>
      </w:r>
      <w:proofErr w:type="spellStart"/>
      <w:r>
        <w:t>turbinates</w:t>
      </w:r>
      <w:proofErr w:type="spellEnd"/>
      <w:r>
        <w:t xml:space="preserve">, within the lateral nasal parts. In </w:t>
      </w:r>
      <w:proofErr w:type="spellStart"/>
      <w:r>
        <w:t>arctoid</w:t>
      </w:r>
      <w:proofErr w:type="spellEnd"/>
      <w:r>
        <w:t xml:space="preserve"> carnivores, the total </w:t>
      </w:r>
      <w:proofErr w:type="spellStart"/>
      <w:r>
        <w:t>turbinal</w:t>
      </w:r>
      <w:proofErr w:type="spellEnd"/>
      <w:r>
        <w:t xml:space="preserve"> surface area scales </w:t>
      </w:r>
      <w:proofErr w:type="spellStart"/>
      <w:r>
        <w:t>isometrically</w:t>
      </w:r>
      <w:proofErr w:type="spellEnd"/>
      <w:r>
        <w:t xml:space="preserve"> with skull length (Green et al. 2012). The skulls of the different European host species of </w:t>
      </w:r>
      <w:r w:rsidR="005D2044" w:rsidRPr="005D2044">
        <w:rPr>
          <w:i/>
        </w:rPr>
        <w:t xml:space="preserve">S. </w:t>
      </w:r>
      <w:proofErr w:type="spellStart"/>
      <w:r w:rsidR="005D2044" w:rsidRPr="005D2044">
        <w:rPr>
          <w:i/>
        </w:rPr>
        <w:t>nasicola</w:t>
      </w:r>
      <w:proofErr w:type="spellEnd"/>
      <w:r w:rsidR="005D2044">
        <w:t xml:space="preserve"> </w:t>
      </w:r>
      <w:r>
        <w:t xml:space="preserve">vary in size and exhibit pronounced sexual dimorphism. The smallest skulls (based on </w:t>
      </w:r>
      <w:proofErr w:type="spellStart"/>
      <w:r>
        <w:t>condylobasal</w:t>
      </w:r>
      <w:proofErr w:type="spellEnd"/>
      <w:r>
        <w:t xml:space="preserve"> length) are found in the least weasel, while the largest are found in polecats. Additionally, females in all </w:t>
      </w:r>
      <w:proofErr w:type="gramStart"/>
      <w:r>
        <w:t>four host</w:t>
      </w:r>
      <w:proofErr w:type="gramEnd"/>
      <w:r>
        <w:t xml:space="preserve"> species have significantly smaller skulls compared to males (Reichstein 1993, </w:t>
      </w:r>
      <w:proofErr w:type="spellStart"/>
      <w:r>
        <w:t>Stubbe</w:t>
      </w:r>
      <w:proofErr w:type="spellEnd"/>
      <w:r>
        <w:t xml:space="preserve"> 1993, </w:t>
      </w:r>
      <w:proofErr w:type="spellStart"/>
      <w:r>
        <w:t>Wolsan</w:t>
      </w:r>
      <w:proofErr w:type="spellEnd"/>
      <w:r>
        <w:t xml:space="preserve"> 1993, Abramov &amp; Baryshnikov 2000). </w:t>
      </w:r>
      <w:commentRangeStart w:id="23"/>
      <w:r>
        <w:t>Hosts with larger skulls, as well as males, are thus likely to provide more physical space for the growth and proliferation of</w:t>
      </w:r>
      <w:r w:rsidR="00A81698">
        <w:t xml:space="preserve"> the nematodes</w:t>
      </w:r>
      <w:r>
        <w:t xml:space="preserve"> </w:t>
      </w:r>
      <w:r w:rsidRPr="00B93505">
        <w:rPr>
          <w:i/>
        </w:rPr>
        <w:t xml:space="preserve">S. </w:t>
      </w:r>
      <w:proofErr w:type="spellStart"/>
      <w:r w:rsidRPr="00B93505">
        <w:rPr>
          <w:i/>
        </w:rPr>
        <w:t>nasicola</w:t>
      </w:r>
      <w:proofErr w:type="spellEnd"/>
      <w:r>
        <w:t>.</w:t>
      </w:r>
      <w:r w:rsidR="00792969">
        <w:t xml:space="preserve"> </w:t>
      </w:r>
      <w:commentRangeEnd w:id="23"/>
      <w:r w:rsidR="00ED3E4E">
        <w:rPr>
          <w:rStyle w:val="CommentReference"/>
        </w:rPr>
        <w:commentReference w:id="23"/>
      </w:r>
      <w:r w:rsidR="00B967DC">
        <w:t xml:space="preserve">The variation in skull size, which </w:t>
      </w:r>
      <w:proofErr w:type="gramStart"/>
      <w:r w:rsidR="00B967DC">
        <w:t>can be easily measured</w:t>
      </w:r>
      <w:proofErr w:type="gramEnd"/>
      <w:r w:rsidR="00B967DC">
        <w:t xml:space="preserve">, may have an influence on worm size. Additionally, infestation intensity has been observed to differ between individual hosts (Müller &amp; Heddergott 2009, Frantz et al. 2022). This host-parasite system </w:t>
      </w:r>
      <w:r w:rsidR="00EC2467">
        <w:t xml:space="preserve">thus </w:t>
      </w:r>
      <w:r w:rsidR="00B967DC">
        <w:t xml:space="preserve">presents a valuable opportunity to investigate the factors driving </w:t>
      </w:r>
      <w:proofErr w:type="spellStart"/>
      <w:r w:rsidR="00B967DC">
        <w:t>endoparasite</w:t>
      </w:r>
      <w:proofErr w:type="spellEnd"/>
      <w:r w:rsidR="00B967DC">
        <w:t xml:space="preserve"> body size.</w:t>
      </w:r>
    </w:p>
    <w:p w14:paraId="11D734CD" w14:textId="77777777" w:rsidR="00B967DC" w:rsidRDefault="00B967DC" w:rsidP="00A81698">
      <w:pPr>
        <w:autoSpaceDE w:val="0"/>
        <w:autoSpaceDN w:val="0"/>
        <w:adjustRightInd w:val="0"/>
        <w:spacing w:after="0" w:line="240" w:lineRule="auto"/>
        <w:jc w:val="both"/>
      </w:pPr>
    </w:p>
    <w:p w14:paraId="08114C5B" w14:textId="77777777" w:rsidR="00373999" w:rsidRDefault="005E5E09" w:rsidP="00914DC2">
      <w:pPr>
        <w:autoSpaceDE w:val="0"/>
        <w:autoSpaceDN w:val="0"/>
        <w:adjustRightInd w:val="0"/>
        <w:spacing w:after="0" w:line="240" w:lineRule="auto"/>
        <w:jc w:val="both"/>
      </w:pPr>
      <w:r>
        <w:t xml:space="preserve">Here, our main objective was </w:t>
      </w:r>
      <w:r w:rsidR="00373999">
        <w:t xml:space="preserve">to disentangle the drivers of </w:t>
      </w:r>
      <w:proofErr w:type="spellStart"/>
      <w:r w:rsidR="00373999">
        <w:t>endoparasite</w:t>
      </w:r>
      <w:proofErr w:type="spellEnd"/>
      <w:r w:rsidR="00373999">
        <w:t xml:space="preserve"> body size, using</w:t>
      </w:r>
      <w:r w:rsidR="00373999" w:rsidRPr="00373999">
        <w:rPr>
          <w:i/>
        </w:rPr>
        <w:t xml:space="preserve"> </w:t>
      </w:r>
      <w:r w:rsidR="00373999" w:rsidRPr="00B93505">
        <w:rPr>
          <w:i/>
        </w:rPr>
        <w:t xml:space="preserve">S. </w:t>
      </w:r>
      <w:proofErr w:type="spellStart"/>
      <w:r w:rsidR="00373999" w:rsidRPr="00B93505">
        <w:rPr>
          <w:i/>
        </w:rPr>
        <w:t>nasicola</w:t>
      </w:r>
      <w:proofErr w:type="spellEnd"/>
      <w:r w:rsidR="00373999">
        <w:t xml:space="preserve"> as a model system. </w:t>
      </w:r>
      <w:r w:rsidR="00CB1B57">
        <w:t xml:space="preserve">We first employed genetic barcoding to confirm the presence of a single species of </w:t>
      </w:r>
      <w:r w:rsidR="00CB1B57" w:rsidRPr="00557E7A">
        <w:rPr>
          <w:i/>
        </w:rPr>
        <w:t>S.</w:t>
      </w:r>
      <w:r w:rsidR="00CB1B57">
        <w:rPr>
          <w:i/>
        </w:rPr>
        <w:t> </w:t>
      </w:r>
      <w:proofErr w:type="spellStart"/>
      <w:r w:rsidR="00CB1B57" w:rsidRPr="00557E7A">
        <w:rPr>
          <w:i/>
        </w:rPr>
        <w:t>nasicola</w:t>
      </w:r>
      <w:proofErr w:type="spellEnd"/>
      <w:r w:rsidR="00CB1B57">
        <w:t xml:space="preserve"> across all </w:t>
      </w:r>
      <w:proofErr w:type="gramStart"/>
      <w:r w:rsidR="00CB1B57">
        <w:t>four host</w:t>
      </w:r>
      <w:proofErr w:type="gramEnd"/>
      <w:r w:rsidR="00CB1B57">
        <w:t xml:space="preserve"> species. </w:t>
      </w:r>
      <w:r>
        <w:t>We</w:t>
      </w:r>
      <w:r w:rsidR="00CB1B57">
        <w:t xml:space="preserve"> then</w:t>
      </w:r>
      <w:r>
        <w:t xml:space="preserve"> aimed to determine whether Harrison's rule or infection intensity played a more significant role in driving the body size of </w:t>
      </w:r>
      <w:r w:rsidRPr="005E5E09">
        <w:rPr>
          <w:i/>
        </w:rPr>
        <w:t xml:space="preserve">S. </w:t>
      </w:r>
      <w:proofErr w:type="spellStart"/>
      <w:r w:rsidRPr="005E5E09">
        <w:rPr>
          <w:i/>
        </w:rPr>
        <w:t>nasicola</w:t>
      </w:r>
      <w:proofErr w:type="spellEnd"/>
      <w:r>
        <w:t>. Additionally, we sought to investigate the nature of the interaction between these two factors.</w:t>
      </w:r>
      <w:r w:rsidR="00CB1B57">
        <w:t xml:space="preserve"> To achieve this, we test the following three scenarios:</w:t>
      </w:r>
      <w:r>
        <w:t xml:space="preserve"> </w:t>
      </w:r>
      <w:r w:rsidR="00373999">
        <w:t>(</w:t>
      </w:r>
      <w:proofErr w:type="spellStart"/>
      <w:r w:rsidR="00373999">
        <w:t>i</w:t>
      </w:r>
      <w:proofErr w:type="spellEnd"/>
      <w:r w:rsidR="00373999">
        <w:t xml:space="preserve">) </w:t>
      </w:r>
      <w:commentRangeStart w:id="24"/>
      <w:r w:rsidR="00A81698">
        <w:t xml:space="preserve">worm size </w:t>
      </w:r>
      <w:proofErr w:type="gramStart"/>
      <w:r w:rsidR="00A81698">
        <w:t xml:space="preserve">is </w:t>
      </w:r>
      <w:r w:rsidR="00CB1B57">
        <w:t>solely</w:t>
      </w:r>
      <w:r w:rsidR="00A81698">
        <w:t xml:space="preserve"> determined</w:t>
      </w:r>
      <w:proofErr w:type="gramEnd"/>
      <w:r w:rsidR="00A81698">
        <w:t xml:space="preserve"> by the skull size of the host</w:t>
      </w:r>
      <w:r w:rsidR="00CB1B57">
        <w:t>, with larger hosts have larger worms</w:t>
      </w:r>
      <w:commentRangeEnd w:id="24"/>
      <w:r w:rsidR="00ED3E4E">
        <w:rPr>
          <w:rStyle w:val="CommentReference"/>
        </w:rPr>
        <w:commentReference w:id="24"/>
      </w:r>
      <w:r w:rsidR="00CB1B57">
        <w:t>,</w:t>
      </w:r>
      <w:r w:rsidR="00A81698">
        <w:t xml:space="preserve"> (ii) worm size</w:t>
      </w:r>
      <w:r w:rsidR="00A81698" w:rsidRPr="00A81698">
        <w:t xml:space="preserve"> </w:t>
      </w:r>
      <w:r w:rsidR="00A81698">
        <w:t xml:space="preserve">depends </w:t>
      </w:r>
      <w:r w:rsidR="00CB1B57">
        <w:t>solely</w:t>
      </w:r>
      <w:r w:rsidR="00A81698">
        <w:t xml:space="preserve"> on </w:t>
      </w:r>
      <w:r w:rsidR="00A81698" w:rsidRPr="008B0D8D">
        <w:t>infection intensity,</w:t>
      </w:r>
      <w:r w:rsidR="00CB1B57">
        <w:t xml:space="preserve"> with</w:t>
      </w:r>
      <w:r w:rsidR="00A81698">
        <w:t xml:space="preserve"> </w:t>
      </w:r>
      <w:r w:rsidR="00CB1B57">
        <w:t>individual</w:t>
      </w:r>
      <w:r w:rsidR="00A81698">
        <w:t xml:space="preserve"> worms becoming smaller when the size of the </w:t>
      </w:r>
      <w:proofErr w:type="spellStart"/>
      <w:r w:rsidR="00A81698">
        <w:t>infrapopulation</w:t>
      </w:r>
      <w:proofErr w:type="spellEnd"/>
      <w:r w:rsidR="00A81698">
        <w:t xml:space="preserve"> increases</w:t>
      </w:r>
      <w:r w:rsidR="00CB1B57">
        <w:t>,</w:t>
      </w:r>
      <w:r w:rsidR="00A81698">
        <w:t xml:space="preserve"> (iii) both host size and infection intensity influence worm size</w:t>
      </w:r>
      <w:r w:rsidR="006E19E8">
        <w:t xml:space="preserve">. Worms </w:t>
      </w:r>
      <w:r w:rsidR="00CB1B57">
        <w:t>tend to be</w:t>
      </w:r>
      <w:r w:rsidR="006E19E8">
        <w:t xml:space="preserve"> larger </w:t>
      </w:r>
      <w:r w:rsidR="00CB1B57">
        <w:t>i</w:t>
      </w:r>
      <w:r w:rsidR="006E19E8">
        <w:t xml:space="preserve">n the skulls of the larger hosts or in the skulls of males </w:t>
      </w:r>
      <w:r w:rsidR="00CB1B57">
        <w:t xml:space="preserve">compared to females of the same species. However, the size of the worms decreases with increasing infection intensity. </w:t>
      </w:r>
    </w:p>
    <w:p w14:paraId="1AAAF529" w14:textId="77777777" w:rsidR="00CB1B57" w:rsidRDefault="00CB1B57" w:rsidP="00914DC2">
      <w:pPr>
        <w:autoSpaceDE w:val="0"/>
        <w:autoSpaceDN w:val="0"/>
        <w:adjustRightInd w:val="0"/>
        <w:spacing w:after="0" w:line="240" w:lineRule="auto"/>
        <w:jc w:val="both"/>
      </w:pPr>
      <w:bookmarkStart w:id="25" w:name="_GoBack"/>
      <w:bookmarkEnd w:id="25"/>
    </w:p>
    <w:p w14:paraId="2B8BDEEB" w14:textId="77777777" w:rsidR="00B967DC" w:rsidRDefault="00B967DC" w:rsidP="007A7B7C"/>
    <w:p w14:paraId="2FF3999D" w14:textId="77777777" w:rsidR="00B967DC" w:rsidRDefault="00B967DC">
      <w:r>
        <w:br w:type="page"/>
      </w:r>
    </w:p>
    <w:p w14:paraId="2F58F760" w14:textId="77777777" w:rsidR="00386334" w:rsidRPr="007A7B7C" w:rsidRDefault="00386334" w:rsidP="007A7B7C">
      <w:r w:rsidRPr="007A7B7C">
        <w:lastRenderedPageBreak/>
        <w:t>References</w:t>
      </w:r>
    </w:p>
    <w:p w14:paraId="0316E177" w14:textId="77777777" w:rsidR="00B553C1" w:rsidRDefault="00B553C1" w:rsidP="00B553C1">
      <w:r>
        <w:t xml:space="preserve">Abramov AV, Baryshnikov GF (2000) Geographic variation and intraspecific taxonomy of weasel </w:t>
      </w:r>
      <w:proofErr w:type="spellStart"/>
      <w:r w:rsidRPr="00B553C1">
        <w:rPr>
          <w:i/>
        </w:rPr>
        <w:t>Mustela</w:t>
      </w:r>
      <w:proofErr w:type="spellEnd"/>
      <w:r w:rsidRPr="00B553C1">
        <w:rPr>
          <w:i/>
        </w:rPr>
        <w:t xml:space="preserve"> </w:t>
      </w:r>
      <w:proofErr w:type="spellStart"/>
      <w:r w:rsidRPr="00B553C1">
        <w:rPr>
          <w:i/>
        </w:rPr>
        <w:t>nivalis</w:t>
      </w:r>
      <w:proofErr w:type="spellEnd"/>
      <w:r>
        <w:t xml:space="preserve"> (</w:t>
      </w:r>
      <w:proofErr w:type="spellStart"/>
      <w:r>
        <w:t>Carnivora</w:t>
      </w:r>
      <w:proofErr w:type="spellEnd"/>
      <w:r>
        <w:t xml:space="preserve">, </w:t>
      </w:r>
      <w:proofErr w:type="spellStart"/>
      <w:r>
        <w:t>Mustelidae</w:t>
      </w:r>
      <w:proofErr w:type="spellEnd"/>
      <w:r>
        <w:t xml:space="preserve">). </w:t>
      </w:r>
      <w:proofErr w:type="spellStart"/>
      <w:r>
        <w:t>Zoosystematica</w:t>
      </w:r>
      <w:proofErr w:type="spellEnd"/>
      <w:r>
        <w:t xml:space="preserve"> Rossica</w:t>
      </w:r>
      <w:proofErr w:type="gramStart"/>
      <w:r>
        <w:t>,8:365</w:t>
      </w:r>
      <w:proofErr w:type="gramEnd"/>
      <w:r>
        <w:t>-402.</w:t>
      </w:r>
    </w:p>
    <w:p w14:paraId="1FD43F90" w14:textId="77777777" w:rsidR="00B553C1" w:rsidRDefault="00B553C1" w:rsidP="007A7B7C"/>
    <w:p w14:paraId="2C974D09" w14:textId="77777777" w:rsidR="00B527AC" w:rsidRDefault="00B527AC" w:rsidP="007A7B7C">
      <w:r>
        <w:t xml:space="preserve">Anderson (2000) </w:t>
      </w:r>
      <w:r w:rsidRPr="00B527AC">
        <w:t>Nematode Parasites of Vertebrates: Their Development and Transmission</w:t>
      </w:r>
      <w:r>
        <w:t xml:space="preserve"> </w:t>
      </w:r>
      <w:r w:rsidRPr="00B527AC">
        <w:t>(second ed.), CABI Publishing, Wallingford</w:t>
      </w:r>
      <w:r>
        <w:t>.</w:t>
      </w:r>
    </w:p>
    <w:p w14:paraId="437314F5" w14:textId="77777777" w:rsidR="00646865" w:rsidRDefault="00E74E37" w:rsidP="007A7B7C">
      <w:r>
        <w:t xml:space="preserve">Baker TG, </w:t>
      </w:r>
      <w:proofErr w:type="spellStart"/>
      <w:r>
        <w:t>Viricel</w:t>
      </w:r>
      <w:proofErr w:type="spellEnd"/>
      <w:r>
        <w:t xml:space="preserve"> A, </w:t>
      </w:r>
      <w:proofErr w:type="spellStart"/>
      <w:r>
        <w:t>Meraziz</w:t>
      </w:r>
      <w:proofErr w:type="spellEnd"/>
      <w:r>
        <w:t xml:space="preserve"> L, de </w:t>
      </w:r>
      <w:proofErr w:type="spellStart"/>
      <w:r>
        <w:t>Buron</w:t>
      </w:r>
      <w:proofErr w:type="spellEnd"/>
      <w:r>
        <w:t xml:space="preserve"> I (2005) Size v</w:t>
      </w:r>
      <w:r w:rsidRPr="00E74E37">
        <w:t xml:space="preserve">ariation of </w:t>
      </w:r>
      <w:r>
        <w:t>a</w:t>
      </w:r>
      <w:r w:rsidRPr="00E74E37">
        <w:t xml:space="preserve">dult </w:t>
      </w:r>
      <w:proofErr w:type="spellStart"/>
      <w:r>
        <w:t>p</w:t>
      </w:r>
      <w:r w:rsidRPr="00E74E37">
        <w:t>olyopisthocotylid</w:t>
      </w:r>
      <w:proofErr w:type="spellEnd"/>
      <w:r w:rsidRPr="00E74E37">
        <w:t xml:space="preserve"> </w:t>
      </w:r>
      <w:proofErr w:type="spellStart"/>
      <w:r w:rsidRPr="00E74E37">
        <w:rPr>
          <w:i/>
        </w:rPr>
        <w:t>Metamicrocotyla</w:t>
      </w:r>
      <w:proofErr w:type="spellEnd"/>
      <w:r w:rsidRPr="00E74E37">
        <w:rPr>
          <w:i/>
        </w:rPr>
        <w:t xml:space="preserve"> </w:t>
      </w:r>
      <w:proofErr w:type="spellStart"/>
      <w:r w:rsidRPr="00E74E37">
        <w:rPr>
          <w:i/>
        </w:rPr>
        <w:t>macracantha</w:t>
      </w:r>
      <w:proofErr w:type="spellEnd"/>
      <w:r>
        <w:t xml:space="preserve"> (</w:t>
      </w:r>
      <w:proofErr w:type="spellStart"/>
      <w:r>
        <w:t>Monogenea</w:t>
      </w:r>
      <w:proofErr w:type="spellEnd"/>
      <w:r>
        <w:t>) in relation to host s</w:t>
      </w:r>
      <w:r w:rsidRPr="00E74E37">
        <w:t>ize</w:t>
      </w:r>
      <w:r>
        <w:t xml:space="preserve">. </w:t>
      </w:r>
      <w:r w:rsidRPr="00E74E37">
        <w:t>Comparative Parasitology 72</w:t>
      </w:r>
      <w:r>
        <w:t>:</w:t>
      </w:r>
      <w:r w:rsidRPr="00E74E37">
        <w:t xml:space="preserve"> 179-182. </w:t>
      </w:r>
      <w:hyperlink r:id="rId7" w:history="1">
        <w:r w:rsidR="002D5809" w:rsidRPr="00C519D5">
          <w:rPr>
            <w:rStyle w:val="Hyperlink"/>
          </w:rPr>
          <w:t>https://doi.org/10.1654/4168</w:t>
        </w:r>
      </w:hyperlink>
    </w:p>
    <w:p w14:paraId="30F7C7CF" w14:textId="77777777" w:rsidR="002D5809" w:rsidRPr="007A7B7C" w:rsidRDefault="002D5809" w:rsidP="007A7B7C">
      <w:r>
        <w:t xml:space="preserve">Bush AO, </w:t>
      </w:r>
      <w:proofErr w:type="spellStart"/>
      <w:r>
        <w:t>Lotz</w:t>
      </w:r>
      <w:proofErr w:type="spellEnd"/>
      <w:r>
        <w:t xml:space="preserve"> JM (2000) </w:t>
      </w:r>
      <w:proofErr w:type="gramStart"/>
      <w:r>
        <w:t>The</w:t>
      </w:r>
      <w:proofErr w:type="gramEnd"/>
      <w:r>
        <w:t xml:space="preserve"> ecology of “crowding”. Journal of Parasitology 86:212-213. </w:t>
      </w:r>
      <w:hyperlink r:id="rId8" w:history="1">
        <w:r w:rsidRPr="00C519D5">
          <w:rPr>
            <w:rStyle w:val="Hyperlink"/>
          </w:rPr>
          <w:t>https://doi.org/10.1645/0022-3395(2000)086[0212:TEOC]2.0.CO;2</w:t>
        </w:r>
      </w:hyperlink>
      <w:r>
        <w:t xml:space="preserve"> </w:t>
      </w:r>
    </w:p>
    <w:p w14:paraId="2CB90AA5" w14:textId="77777777" w:rsidR="00646865" w:rsidRPr="007A7B7C" w:rsidRDefault="00646865" w:rsidP="007A7B7C">
      <w:r w:rsidRPr="007A7B7C">
        <w:t xml:space="preserve">Bush SE, Clayton DH (2006) </w:t>
      </w:r>
      <w:proofErr w:type="gramStart"/>
      <w:r w:rsidRPr="007A7B7C">
        <w:t>The</w:t>
      </w:r>
      <w:proofErr w:type="gramEnd"/>
      <w:r w:rsidRPr="007A7B7C">
        <w:t xml:space="preserve"> role of body size in host specificity: reciprocal transfer experiments with feather lice. Evolution, 60, 2158-2167. </w:t>
      </w:r>
      <w:hyperlink r:id="rId9" w:history="1">
        <w:r w:rsidRPr="007A7B7C">
          <w:rPr>
            <w:rStyle w:val="Hyperlink"/>
          </w:rPr>
          <w:t>https://doi.org/10.1111/j.0014-3820.2006.tb01853.x</w:t>
        </w:r>
      </w:hyperlink>
    </w:p>
    <w:p w14:paraId="51DA297E" w14:textId="77777777" w:rsidR="00646865" w:rsidRPr="007A7B7C" w:rsidRDefault="00B30FB5" w:rsidP="007A7B7C">
      <w:r>
        <w:t xml:space="preserve">Cone DK, Burt MDB (1985) </w:t>
      </w:r>
      <w:r w:rsidRPr="00B30FB5">
        <w:t xml:space="preserve">Population biology of </w:t>
      </w:r>
      <w:proofErr w:type="spellStart"/>
      <w:r w:rsidRPr="00B30FB5">
        <w:rPr>
          <w:i/>
        </w:rPr>
        <w:t>Urocleidus</w:t>
      </w:r>
      <w:proofErr w:type="spellEnd"/>
      <w:r w:rsidRPr="00B30FB5">
        <w:rPr>
          <w:i/>
        </w:rPr>
        <w:t xml:space="preserve"> </w:t>
      </w:r>
      <w:proofErr w:type="spellStart"/>
      <w:r w:rsidRPr="00B30FB5">
        <w:rPr>
          <w:i/>
        </w:rPr>
        <w:t>adspectus</w:t>
      </w:r>
      <w:proofErr w:type="spellEnd"/>
      <w:r w:rsidRPr="00B30FB5">
        <w:t xml:space="preserve"> Mueller, 1936 (</w:t>
      </w:r>
      <w:proofErr w:type="spellStart"/>
      <w:r w:rsidRPr="00B30FB5">
        <w:t>Monogenea</w:t>
      </w:r>
      <w:proofErr w:type="spellEnd"/>
      <w:r w:rsidRPr="00B30FB5">
        <w:t xml:space="preserve">) on </w:t>
      </w:r>
      <w:proofErr w:type="spellStart"/>
      <w:r w:rsidRPr="00B30FB5">
        <w:rPr>
          <w:i/>
        </w:rPr>
        <w:t>Perca</w:t>
      </w:r>
      <w:proofErr w:type="spellEnd"/>
      <w:r w:rsidRPr="00B30FB5">
        <w:rPr>
          <w:i/>
        </w:rPr>
        <w:t xml:space="preserve"> </w:t>
      </w:r>
      <w:proofErr w:type="spellStart"/>
      <w:r w:rsidRPr="00B30FB5">
        <w:rPr>
          <w:i/>
        </w:rPr>
        <w:t>flavescens</w:t>
      </w:r>
      <w:proofErr w:type="spellEnd"/>
      <w:r w:rsidRPr="00B30FB5">
        <w:t xml:space="preserve"> in New Brunswick</w:t>
      </w:r>
      <w:r>
        <w:t xml:space="preserve">. Canadian Journal of Zoology, 63:272-277. </w:t>
      </w:r>
      <w:r w:rsidRPr="00B30FB5">
        <w:t>https://doi.org/10.1139/z85-042</w:t>
      </w:r>
    </w:p>
    <w:p w14:paraId="3976A08A" w14:textId="77777777" w:rsidR="00914DC2" w:rsidRDefault="00914DC2" w:rsidP="00914DC2">
      <w:r w:rsidRPr="00914DC2">
        <w:t>Frantz AC, Cantú Salazar L, Müller F, Steinbach P, Wittische J, Heddergott M (</w:t>
      </w:r>
      <w:r>
        <w:t>2022) Interactions of cranial helminths in the European polecat (</w:t>
      </w:r>
      <w:proofErr w:type="spellStart"/>
      <w:r w:rsidRPr="00914DC2">
        <w:rPr>
          <w:i/>
        </w:rPr>
        <w:t>Mustela</w:t>
      </w:r>
      <w:proofErr w:type="spellEnd"/>
      <w:r w:rsidRPr="00914DC2">
        <w:rPr>
          <w:i/>
        </w:rPr>
        <w:t xml:space="preserve"> </w:t>
      </w:r>
      <w:proofErr w:type="spellStart"/>
      <w:r w:rsidRPr="00914DC2">
        <w:rPr>
          <w:i/>
        </w:rPr>
        <w:t>putorius</w:t>
      </w:r>
      <w:proofErr w:type="spellEnd"/>
      <w:r>
        <w:t xml:space="preserve">). International Journal for Parasitology: Parasites and Wildlife 18:273-282. </w:t>
      </w:r>
      <w:r w:rsidRPr="00914DC2">
        <w:t>https://doi.org/10.1016/j.ijppaw.2022.06.008</w:t>
      </w:r>
    </w:p>
    <w:p w14:paraId="16F998D7" w14:textId="77777777" w:rsidR="00646865" w:rsidRPr="00914DC2" w:rsidRDefault="00914DC2" w:rsidP="00914DC2">
      <w:r>
        <w:t>Implications for host body condition</w:t>
      </w:r>
    </w:p>
    <w:p w14:paraId="00692742" w14:textId="77777777" w:rsidR="00386334" w:rsidRPr="007A7B7C" w:rsidRDefault="00386334" w:rsidP="007A7B7C">
      <w:proofErr w:type="spellStart"/>
      <w:r w:rsidRPr="007A7B7C">
        <w:t>Glaudas</w:t>
      </w:r>
      <w:proofErr w:type="spellEnd"/>
      <w:r w:rsidRPr="007A7B7C">
        <w:t xml:space="preserve"> X, Rice SE, Clark RW, Alexander GJ (2020) </w:t>
      </w:r>
      <w:proofErr w:type="gramStart"/>
      <w:r w:rsidRPr="007A7B7C">
        <w:t>The</w:t>
      </w:r>
      <w:proofErr w:type="gramEnd"/>
      <w:r w:rsidRPr="007A7B7C">
        <w:t xml:space="preserve"> intensity of sexual selection, body size and reproductive success in a mating system with male–male combat: is bigger better? OIKOS, 129, 998-1011. </w:t>
      </w:r>
      <w:hyperlink r:id="rId10" w:history="1">
        <w:r w:rsidRPr="007A7B7C">
          <w:rPr>
            <w:rStyle w:val="Hyperlink"/>
          </w:rPr>
          <w:t>https://doi-org.proxy.bnl.lu/10.1111/oik.07223</w:t>
        </w:r>
      </w:hyperlink>
    </w:p>
    <w:p w14:paraId="5D13B676" w14:textId="77777777" w:rsidR="00226B84" w:rsidRDefault="00D858AF" w:rsidP="00D858AF">
      <w:r>
        <w:t xml:space="preserve">Green PA, Van </w:t>
      </w:r>
      <w:proofErr w:type="spellStart"/>
      <w:r>
        <w:t>Valkenburgh</w:t>
      </w:r>
      <w:proofErr w:type="spellEnd"/>
      <w:r>
        <w:t xml:space="preserve"> B, Pang B, Bird D, Rowe T, Curtis A (2012) Respiratory and olfactory </w:t>
      </w:r>
      <w:proofErr w:type="spellStart"/>
      <w:r>
        <w:t>turbinal</w:t>
      </w:r>
      <w:proofErr w:type="spellEnd"/>
      <w:r>
        <w:t xml:space="preserve"> size in canid and </w:t>
      </w:r>
      <w:proofErr w:type="spellStart"/>
      <w:r>
        <w:t>arctoid</w:t>
      </w:r>
      <w:proofErr w:type="spellEnd"/>
      <w:r>
        <w:t xml:space="preserve"> </w:t>
      </w:r>
      <w:proofErr w:type="spellStart"/>
      <w:r>
        <w:t>carnivorans</w:t>
      </w:r>
      <w:proofErr w:type="spellEnd"/>
      <w:r w:rsidR="00A3049E">
        <w:t xml:space="preserve">. Journal of Anatomy 221:609-621. </w:t>
      </w:r>
      <w:r w:rsidR="00A3049E" w:rsidRPr="00A3049E">
        <w:t>https://doi.org/10.1111/j.1469-7580.2012.01570.x</w:t>
      </w:r>
    </w:p>
    <w:p w14:paraId="584BC281" w14:textId="77777777" w:rsidR="00226B84" w:rsidRDefault="00226B84" w:rsidP="007A7B7C">
      <w:proofErr w:type="spellStart"/>
      <w:r>
        <w:t>Hanelt</w:t>
      </w:r>
      <w:proofErr w:type="spellEnd"/>
      <w:r>
        <w:t xml:space="preserve"> B (2009) </w:t>
      </w:r>
      <w:proofErr w:type="gramStart"/>
      <w:r w:rsidRPr="00226B84">
        <w:t>An</w:t>
      </w:r>
      <w:proofErr w:type="gramEnd"/>
      <w:r w:rsidRPr="00226B84">
        <w:t xml:space="preserve"> anomaly against a current paradigm–extremely low rates of individual fecundity variability of the Gordian worm (</w:t>
      </w:r>
      <w:proofErr w:type="spellStart"/>
      <w:r w:rsidRPr="00226B84">
        <w:t>Nematomorpha</w:t>
      </w:r>
      <w:proofErr w:type="spellEnd"/>
      <w:r w:rsidRPr="00226B84">
        <w:t xml:space="preserve">: </w:t>
      </w:r>
      <w:proofErr w:type="spellStart"/>
      <w:r w:rsidRPr="00226B84">
        <w:t>Gordiida</w:t>
      </w:r>
      <w:proofErr w:type="spellEnd"/>
      <w:r w:rsidRPr="00226B84">
        <w:t>)</w:t>
      </w:r>
      <w:r>
        <w:t xml:space="preserve">. Parasitology, 136: 211-218. </w:t>
      </w:r>
      <w:hyperlink r:id="rId11" w:tgtFrame="_blank" w:history="1">
        <w:r>
          <w:rPr>
            <w:rStyle w:val="text"/>
            <w:color w:val="0000FF"/>
            <w:u w:val="single"/>
          </w:rPr>
          <w:t xml:space="preserve">https://doi.org/10.1017/S0031182008005337 </w:t>
        </w:r>
      </w:hyperlink>
    </w:p>
    <w:p w14:paraId="6D71BDD4" w14:textId="77777777" w:rsidR="00226B84" w:rsidRDefault="001F1553" w:rsidP="007A7B7C">
      <w:r>
        <w:t xml:space="preserve">Hansson I (1968) </w:t>
      </w:r>
      <w:r w:rsidRPr="001F1553">
        <w:t xml:space="preserve">Cranial </w:t>
      </w:r>
      <w:r>
        <w:t>helminth p</w:t>
      </w:r>
      <w:r w:rsidRPr="001F1553">
        <w:t xml:space="preserve">arasites in </w:t>
      </w:r>
      <w:r>
        <w:t>s</w:t>
      </w:r>
      <w:r w:rsidRPr="001F1553">
        <w:t>pecies o</w:t>
      </w:r>
      <w:r>
        <w:t xml:space="preserve">f </w:t>
      </w:r>
      <w:proofErr w:type="spellStart"/>
      <w:r>
        <w:t>Mustelidae</w:t>
      </w:r>
      <w:proofErr w:type="spellEnd"/>
      <w:r>
        <w:t>: I. Frequency and damage in fresh m</w:t>
      </w:r>
      <w:r w:rsidRPr="001F1553">
        <w:t>ustelids from Sweden</w:t>
      </w:r>
      <w:r>
        <w:t>. OIKOS 19:217-233</w:t>
      </w:r>
    </w:p>
    <w:p w14:paraId="3F8C6E98" w14:textId="77777777" w:rsidR="00014B9F" w:rsidRPr="007A7B7C" w:rsidRDefault="00014B9F" w:rsidP="007A7B7C">
      <w:proofErr w:type="spellStart"/>
      <w:r w:rsidRPr="007A7B7C">
        <w:t>Harnos</w:t>
      </w:r>
      <w:proofErr w:type="spellEnd"/>
      <w:r w:rsidRPr="007A7B7C">
        <w:t xml:space="preserve"> A, Lang Z, </w:t>
      </w:r>
      <w:proofErr w:type="spellStart"/>
      <w:r w:rsidRPr="007A7B7C">
        <w:t>Petrás</w:t>
      </w:r>
      <w:proofErr w:type="spellEnd"/>
      <w:r w:rsidRPr="007A7B7C">
        <w:t xml:space="preserve"> D, Bush SE, </w:t>
      </w:r>
      <w:proofErr w:type="spellStart"/>
      <w:r w:rsidRPr="007A7B7C">
        <w:t>Szabó</w:t>
      </w:r>
      <w:proofErr w:type="spellEnd"/>
      <w:r w:rsidRPr="007A7B7C">
        <w:t xml:space="preserve"> K, </w:t>
      </w:r>
      <w:proofErr w:type="spellStart"/>
      <w:r w:rsidRPr="007A7B7C">
        <w:t>Rózsa</w:t>
      </w:r>
      <w:proofErr w:type="spellEnd"/>
      <w:r w:rsidRPr="007A7B7C">
        <w:t xml:space="preserve"> L (2016) Size matters for lice on birds: </w:t>
      </w:r>
      <w:proofErr w:type="spellStart"/>
      <w:r w:rsidRPr="007A7B7C">
        <w:t>coevolutionary</w:t>
      </w:r>
      <w:proofErr w:type="spellEnd"/>
      <w:r w:rsidRPr="007A7B7C">
        <w:t xml:space="preserve"> </w:t>
      </w:r>
      <w:proofErr w:type="spellStart"/>
      <w:r w:rsidRPr="007A7B7C">
        <w:t>allometry</w:t>
      </w:r>
      <w:proofErr w:type="spellEnd"/>
      <w:r w:rsidRPr="007A7B7C">
        <w:t xml:space="preserve"> of host and parasite body size. Evolution 71, 421-431.</w:t>
      </w:r>
      <w:r w:rsidR="00C81C1E" w:rsidRPr="007A7B7C">
        <w:t xml:space="preserve"> </w:t>
      </w:r>
      <w:hyperlink r:id="rId12" w:history="1">
        <w:r w:rsidR="00C81C1E" w:rsidRPr="007A7B7C">
          <w:rPr>
            <w:rStyle w:val="Hyperlink"/>
          </w:rPr>
          <w:t>https://doi.org/10.1111/evo.13147</w:t>
        </w:r>
      </w:hyperlink>
    </w:p>
    <w:p w14:paraId="097B8B5F" w14:textId="77777777" w:rsidR="00F1423B" w:rsidRDefault="00F1423B" w:rsidP="00FB4A1E">
      <w:pPr>
        <w:autoSpaceDE w:val="0"/>
        <w:autoSpaceDN w:val="0"/>
        <w:adjustRightInd w:val="0"/>
        <w:spacing w:after="0" w:line="240" w:lineRule="auto"/>
      </w:pPr>
    </w:p>
    <w:p w14:paraId="639E804B" w14:textId="77777777" w:rsidR="00F1423B" w:rsidRDefault="00F1423B" w:rsidP="00FB4A1E">
      <w:pPr>
        <w:autoSpaceDE w:val="0"/>
        <w:autoSpaceDN w:val="0"/>
        <w:adjustRightInd w:val="0"/>
        <w:spacing w:after="0" w:line="240" w:lineRule="auto"/>
      </w:pPr>
    </w:p>
    <w:p w14:paraId="52ACB3B5" w14:textId="77777777" w:rsidR="00F1423B" w:rsidRDefault="005F189F" w:rsidP="00FB4A1E">
      <w:pPr>
        <w:autoSpaceDE w:val="0"/>
        <w:autoSpaceDN w:val="0"/>
        <w:adjustRightInd w:val="0"/>
        <w:spacing w:after="0" w:line="240" w:lineRule="auto"/>
      </w:pPr>
      <w:r>
        <w:t xml:space="preserve">Harrison L (1915) </w:t>
      </w:r>
      <w:proofErr w:type="spellStart"/>
      <w:r w:rsidRPr="005F189F">
        <w:t>Mallophaga</w:t>
      </w:r>
      <w:proofErr w:type="spellEnd"/>
      <w:r w:rsidRPr="005F189F">
        <w:t xml:space="preserve"> from</w:t>
      </w:r>
      <w:r>
        <w:t xml:space="preserve"> </w:t>
      </w:r>
      <w:r w:rsidRPr="005F189F">
        <w:rPr>
          <w:i/>
        </w:rPr>
        <w:t>Apteryx</w:t>
      </w:r>
      <w:r w:rsidRPr="005F189F">
        <w:t>,</w:t>
      </w:r>
      <w:r>
        <w:t xml:space="preserve"> </w:t>
      </w:r>
      <w:r w:rsidRPr="005F189F">
        <w:t>and</w:t>
      </w:r>
      <w:r>
        <w:t xml:space="preserve"> </w:t>
      </w:r>
      <w:r w:rsidRPr="005F189F">
        <w:t>their</w:t>
      </w:r>
      <w:r>
        <w:t xml:space="preserve"> </w:t>
      </w:r>
      <w:r w:rsidRPr="005F189F">
        <w:t>significance;</w:t>
      </w:r>
      <w:r>
        <w:t xml:space="preserve"> </w:t>
      </w:r>
      <w:r w:rsidRPr="005F189F">
        <w:t>with a note on the</w:t>
      </w:r>
      <w:r>
        <w:t xml:space="preserve"> </w:t>
      </w:r>
      <w:r w:rsidRPr="005F189F">
        <w:t>genus</w:t>
      </w:r>
      <w:r>
        <w:t xml:space="preserve"> </w:t>
      </w:r>
      <w:proofErr w:type="spellStart"/>
      <w:r w:rsidRPr="005F189F">
        <w:rPr>
          <w:i/>
        </w:rPr>
        <w:t>Rallicola</w:t>
      </w:r>
      <w:proofErr w:type="spellEnd"/>
      <w:r w:rsidRPr="005F189F">
        <w:t>.</w:t>
      </w:r>
      <w:r>
        <w:t xml:space="preserve"> </w:t>
      </w:r>
    </w:p>
    <w:p w14:paraId="46770743" w14:textId="77777777" w:rsidR="00486322" w:rsidRDefault="005F189F" w:rsidP="00FB4A1E">
      <w:pPr>
        <w:autoSpaceDE w:val="0"/>
        <w:autoSpaceDN w:val="0"/>
        <w:adjustRightInd w:val="0"/>
        <w:spacing w:after="0" w:line="240" w:lineRule="auto"/>
      </w:pPr>
      <w:r>
        <w:t>P</w:t>
      </w:r>
      <w:r w:rsidRPr="005F189F">
        <w:t>arasitology,</w:t>
      </w:r>
      <w:r>
        <w:t xml:space="preserve"> </w:t>
      </w:r>
      <w:r w:rsidRPr="005F189F">
        <w:t>8,</w:t>
      </w:r>
      <w:r>
        <w:t xml:space="preserve"> </w:t>
      </w:r>
      <w:r w:rsidRPr="005F189F">
        <w:t>88–100.</w:t>
      </w:r>
    </w:p>
    <w:p w14:paraId="5F5E6D61" w14:textId="77777777" w:rsidR="000649CC" w:rsidRDefault="000649CC" w:rsidP="00FB4A1E">
      <w:pPr>
        <w:autoSpaceDE w:val="0"/>
        <w:autoSpaceDN w:val="0"/>
        <w:adjustRightInd w:val="0"/>
        <w:spacing w:after="0" w:line="240" w:lineRule="auto"/>
      </w:pPr>
    </w:p>
    <w:p w14:paraId="44970C7D" w14:textId="77777777" w:rsidR="00C7750E" w:rsidRDefault="00C7750E" w:rsidP="00FB4A1E">
      <w:pPr>
        <w:autoSpaceDE w:val="0"/>
        <w:autoSpaceDN w:val="0"/>
        <w:adjustRightInd w:val="0"/>
        <w:spacing w:after="0" w:line="240" w:lineRule="auto"/>
      </w:pPr>
      <w:r>
        <w:lastRenderedPageBreak/>
        <w:t xml:space="preserve">Harvey P, </w:t>
      </w:r>
      <w:proofErr w:type="spellStart"/>
      <w:r>
        <w:t>Keymer</w:t>
      </w:r>
      <w:proofErr w:type="spellEnd"/>
      <w:r>
        <w:t xml:space="preserve"> A (1991) Comparing life histories using phylogenies. Philosophical Transactions of the Royal Society B, 332, 31-39.</w:t>
      </w:r>
    </w:p>
    <w:p w14:paraId="71C6E09D" w14:textId="77777777" w:rsidR="00B527AC" w:rsidRDefault="00B527AC" w:rsidP="00FB4A1E">
      <w:pPr>
        <w:autoSpaceDE w:val="0"/>
        <w:autoSpaceDN w:val="0"/>
        <w:adjustRightInd w:val="0"/>
        <w:spacing w:after="0" w:line="240" w:lineRule="auto"/>
      </w:pPr>
    </w:p>
    <w:p w14:paraId="75A3D2A1" w14:textId="77777777" w:rsidR="00B527AC" w:rsidRPr="00B527AC" w:rsidRDefault="00B527AC" w:rsidP="00B527AC">
      <w:pPr>
        <w:autoSpaceDE w:val="0"/>
        <w:autoSpaceDN w:val="0"/>
        <w:adjustRightInd w:val="0"/>
        <w:spacing w:after="0" w:line="240" w:lineRule="auto"/>
      </w:pPr>
      <w:r w:rsidRPr="00B527AC">
        <w:t xml:space="preserve">Heddergott M, Pohl D, Steinbach P, Cantú Salazar L, Müller F, Frantz AC (2016) Determinants and effects of sinus worm </w:t>
      </w:r>
      <w:proofErr w:type="spellStart"/>
      <w:r w:rsidRPr="00B527AC">
        <w:rPr>
          <w:i/>
        </w:rPr>
        <w:t>Skrjabingylus</w:t>
      </w:r>
      <w:proofErr w:type="spellEnd"/>
      <w:r w:rsidRPr="00B527AC">
        <w:rPr>
          <w:i/>
        </w:rPr>
        <w:t xml:space="preserve"> </w:t>
      </w:r>
      <w:proofErr w:type="spellStart"/>
      <w:r w:rsidRPr="00B527AC">
        <w:rPr>
          <w:i/>
        </w:rPr>
        <w:t>nasicola</w:t>
      </w:r>
      <w:proofErr w:type="spellEnd"/>
      <w:r>
        <w:rPr>
          <w:i/>
        </w:rPr>
        <w:t xml:space="preserve"> </w:t>
      </w:r>
      <w:r w:rsidRPr="00B527AC">
        <w:t>(</w:t>
      </w:r>
      <w:proofErr w:type="spellStart"/>
      <w:r w:rsidRPr="00B527AC">
        <w:t>Nematoda</w:t>
      </w:r>
      <w:proofErr w:type="spellEnd"/>
      <w:r w:rsidRPr="00B527AC">
        <w:t xml:space="preserve">: </w:t>
      </w:r>
      <w:proofErr w:type="spellStart"/>
      <w:r w:rsidRPr="00B527AC">
        <w:t>Metastrongyloidae</w:t>
      </w:r>
      <w:proofErr w:type="spellEnd"/>
      <w:r w:rsidRPr="00B527AC">
        <w:t>) infestation in invasive American</w:t>
      </w:r>
      <w:r>
        <w:t xml:space="preserve"> </w:t>
      </w:r>
      <w:r w:rsidRPr="00B527AC">
        <w:t xml:space="preserve">mink </w:t>
      </w:r>
      <w:proofErr w:type="spellStart"/>
      <w:r w:rsidRPr="00B527AC">
        <w:rPr>
          <w:i/>
        </w:rPr>
        <w:t>Neovison</w:t>
      </w:r>
      <w:proofErr w:type="spellEnd"/>
      <w:r w:rsidRPr="00B527AC">
        <w:rPr>
          <w:i/>
        </w:rPr>
        <w:t xml:space="preserve"> vison</w:t>
      </w:r>
      <w:r w:rsidRPr="00B527AC">
        <w:t xml:space="preserve"> in Germany</w:t>
      </w:r>
      <w:r>
        <w:t xml:space="preserve">. </w:t>
      </w:r>
      <w:r w:rsidRPr="00B527AC">
        <w:t>Parasitol</w:t>
      </w:r>
      <w:r>
        <w:t>ogy</w:t>
      </w:r>
      <w:r w:rsidRPr="00B527AC">
        <w:t xml:space="preserve"> Res</w:t>
      </w:r>
      <w:r>
        <w:t>earch</w:t>
      </w:r>
      <w:r w:rsidRPr="00B527AC">
        <w:t xml:space="preserve"> 115:3449–3457</w:t>
      </w:r>
      <w:r>
        <w:t xml:space="preserve">. </w:t>
      </w:r>
      <w:r>
        <w:rPr>
          <w:rStyle w:val="c-bibliographic-informationvalue"/>
        </w:rPr>
        <w:t>https://doi-org.proxy.bnl.lu/10.1007/s00436-016-5107-1</w:t>
      </w:r>
    </w:p>
    <w:p w14:paraId="28D46466" w14:textId="77777777" w:rsidR="00992B93" w:rsidRPr="00B527AC" w:rsidRDefault="00992B93" w:rsidP="00FB4A1E">
      <w:pPr>
        <w:autoSpaceDE w:val="0"/>
        <w:autoSpaceDN w:val="0"/>
        <w:adjustRightInd w:val="0"/>
        <w:spacing w:after="0" w:line="240" w:lineRule="auto"/>
      </w:pPr>
    </w:p>
    <w:p w14:paraId="771C64E8" w14:textId="77777777" w:rsidR="00992B93" w:rsidRDefault="00992B93" w:rsidP="00FB4A1E">
      <w:pPr>
        <w:autoSpaceDE w:val="0"/>
        <w:autoSpaceDN w:val="0"/>
        <w:adjustRightInd w:val="0"/>
        <w:spacing w:after="0" w:line="240" w:lineRule="auto"/>
      </w:pPr>
      <w:proofErr w:type="spellStart"/>
      <w:r w:rsidRPr="00992B93">
        <w:t>Heins</w:t>
      </w:r>
      <w:proofErr w:type="spellEnd"/>
      <w:r w:rsidRPr="00992B93">
        <w:t xml:space="preserve"> DC, Baker JA and Martin HC</w:t>
      </w:r>
      <w:r>
        <w:t xml:space="preserve"> </w:t>
      </w:r>
      <w:r w:rsidRPr="00992B93">
        <w:t xml:space="preserve">(2002) </w:t>
      </w:r>
      <w:proofErr w:type="gramStart"/>
      <w:r w:rsidRPr="00992B93">
        <w:t>The</w:t>
      </w:r>
      <w:proofErr w:type="gramEnd"/>
      <w:r>
        <w:t xml:space="preserve"> </w:t>
      </w:r>
      <w:r w:rsidRPr="00992B93">
        <w:t>‘crowding effect’</w:t>
      </w:r>
      <w:r>
        <w:t xml:space="preserve"> </w:t>
      </w:r>
      <w:r w:rsidRPr="00992B93">
        <w:t xml:space="preserve">in the </w:t>
      </w:r>
      <w:proofErr w:type="spellStart"/>
      <w:r w:rsidRPr="00992B93">
        <w:t>cestode</w:t>
      </w:r>
      <w:proofErr w:type="spellEnd"/>
      <w:r>
        <w:t xml:space="preserve"> </w:t>
      </w:r>
      <w:proofErr w:type="spellStart"/>
      <w:r w:rsidRPr="00992B93">
        <w:rPr>
          <w:i/>
        </w:rPr>
        <w:t>Schistocephalus</w:t>
      </w:r>
      <w:proofErr w:type="spellEnd"/>
      <w:r w:rsidRPr="00992B93">
        <w:rPr>
          <w:i/>
        </w:rPr>
        <w:t xml:space="preserve"> solidus</w:t>
      </w:r>
      <w:r w:rsidRPr="00992B93">
        <w:t xml:space="preserve">: density-dependent effects on </w:t>
      </w:r>
      <w:proofErr w:type="spellStart"/>
      <w:r w:rsidRPr="00992B93">
        <w:t>plerocercoid</w:t>
      </w:r>
      <w:proofErr w:type="spellEnd"/>
      <w:r w:rsidRPr="00992B93">
        <w:t xml:space="preserve"> size</w:t>
      </w:r>
      <w:r>
        <w:t xml:space="preserve"> </w:t>
      </w:r>
      <w:r w:rsidRPr="00992B93">
        <w:t>and infectivity.</w:t>
      </w:r>
      <w:r>
        <w:t xml:space="preserve"> </w:t>
      </w:r>
      <w:r w:rsidRPr="00992B93">
        <w:t>Journal of Parasitology</w:t>
      </w:r>
      <w:r>
        <w:t xml:space="preserve"> </w:t>
      </w:r>
      <w:r w:rsidRPr="00992B93">
        <w:t xml:space="preserve">88, 302–307. </w:t>
      </w:r>
      <w:hyperlink r:id="rId13" w:history="1">
        <w:r>
          <w:rPr>
            <w:rStyle w:val="Hyperlink"/>
          </w:rPr>
          <w:t>https://doi.org/10.1645/0022-3395(2002)088[0302:TCEITC]2.0.CO;2</w:t>
        </w:r>
      </w:hyperlink>
    </w:p>
    <w:p w14:paraId="17581FE7" w14:textId="77777777" w:rsidR="00C7750E" w:rsidRDefault="00C7750E" w:rsidP="00FB4A1E">
      <w:pPr>
        <w:autoSpaceDE w:val="0"/>
        <w:autoSpaceDN w:val="0"/>
        <w:adjustRightInd w:val="0"/>
        <w:spacing w:after="0" w:line="240" w:lineRule="auto"/>
      </w:pPr>
    </w:p>
    <w:p w14:paraId="2ACCB211" w14:textId="77777777" w:rsidR="00C274A6" w:rsidRDefault="00C274A6" w:rsidP="00C274A6">
      <w:pPr>
        <w:autoSpaceDE w:val="0"/>
        <w:autoSpaceDN w:val="0"/>
        <w:adjustRightInd w:val="0"/>
        <w:spacing w:after="0" w:line="240" w:lineRule="auto"/>
        <w:jc w:val="both"/>
      </w:pPr>
      <w:r>
        <w:t xml:space="preserve">Horn CJ, Liang C, Luong LT (2023) Parasite preferences for large host body size can drive </w:t>
      </w:r>
      <w:proofErr w:type="spellStart"/>
      <w:r>
        <w:t>overdispersion</w:t>
      </w:r>
      <w:proofErr w:type="spellEnd"/>
      <w:r>
        <w:t xml:space="preserve"> in a fly-mite association. International Journal of Parasitology, 53:327-332. </w:t>
      </w:r>
      <w:r w:rsidRPr="00C274A6">
        <w:t>https://doi.org/10.1016/j.ijpara.2023.03.003</w:t>
      </w:r>
    </w:p>
    <w:p w14:paraId="09D80527" w14:textId="77777777" w:rsidR="00C274A6" w:rsidRPr="00014B9F" w:rsidRDefault="00C274A6" w:rsidP="00FB4A1E">
      <w:pPr>
        <w:autoSpaceDE w:val="0"/>
        <w:autoSpaceDN w:val="0"/>
        <w:adjustRightInd w:val="0"/>
        <w:spacing w:after="0" w:line="240" w:lineRule="auto"/>
      </w:pPr>
    </w:p>
    <w:p w14:paraId="3F4A6DE1" w14:textId="77777777" w:rsidR="00486322" w:rsidRDefault="00486322" w:rsidP="00FB4A1E">
      <w:pPr>
        <w:autoSpaceDE w:val="0"/>
        <w:autoSpaceDN w:val="0"/>
        <w:adjustRightInd w:val="0"/>
        <w:spacing w:after="0" w:line="240" w:lineRule="auto"/>
      </w:pPr>
      <w:proofErr w:type="spellStart"/>
      <w:r>
        <w:t>Kelehear</w:t>
      </w:r>
      <w:proofErr w:type="spellEnd"/>
      <w:r>
        <w:t xml:space="preserve"> C, Brown GP, Shine R (2012) </w:t>
      </w:r>
      <w:r w:rsidRPr="00486322">
        <w:t>Rapid evolution of parasite life history traits on an expanding range-edge</w:t>
      </w:r>
      <w:r>
        <w:t xml:space="preserve">. Ecology Letters, 15, 239-337. </w:t>
      </w:r>
      <w:hyperlink r:id="rId14" w:history="1">
        <w:r w:rsidR="000E47D0" w:rsidRPr="0063269E">
          <w:rPr>
            <w:rStyle w:val="Hyperlink"/>
          </w:rPr>
          <w:t>https://doi.org/10.1111/j.1461-0248.2012.01742.x</w:t>
        </w:r>
      </w:hyperlink>
    </w:p>
    <w:p w14:paraId="256619DF" w14:textId="77777777" w:rsidR="000E47D0" w:rsidRDefault="000E47D0" w:rsidP="00FB4A1E">
      <w:pPr>
        <w:autoSpaceDE w:val="0"/>
        <w:autoSpaceDN w:val="0"/>
        <w:adjustRightInd w:val="0"/>
        <w:spacing w:after="0" w:line="240" w:lineRule="auto"/>
      </w:pPr>
    </w:p>
    <w:p w14:paraId="58FB3E47" w14:textId="77777777" w:rsidR="001F1553" w:rsidRDefault="001F1553" w:rsidP="001F1553">
      <w:pPr>
        <w:autoSpaceDE w:val="0"/>
        <w:autoSpaceDN w:val="0"/>
        <w:adjustRightInd w:val="0"/>
        <w:spacing w:after="0" w:line="240" w:lineRule="auto"/>
      </w:pPr>
      <w:r>
        <w:t xml:space="preserve">King CM (1977) </w:t>
      </w:r>
      <w:proofErr w:type="gramStart"/>
      <w:r>
        <w:t>The</w:t>
      </w:r>
      <w:proofErr w:type="gramEnd"/>
      <w:r>
        <w:t xml:space="preserve"> effects of the nematode parasite </w:t>
      </w:r>
      <w:proofErr w:type="spellStart"/>
      <w:r w:rsidRPr="001F1553">
        <w:rPr>
          <w:i/>
        </w:rPr>
        <w:t>Skrjabingylus</w:t>
      </w:r>
      <w:proofErr w:type="spellEnd"/>
      <w:r w:rsidRPr="001F1553">
        <w:rPr>
          <w:i/>
        </w:rPr>
        <w:t xml:space="preserve"> </w:t>
      </w:r>
      <w:proofErr w:type="spellStart"/>
      <w:r w:rsidRPr="001F1553">
        <w:rPr>
          <w:i/>
        </w:rPr>
        <w:t>nasicola</w:t>
      </w:r>
      <w:proofErr w:type="spellEnd"/>
      <w:r>
        <w:t xml:space="preserve"> on British weasels </w:t>
      </w:r>
    </w:p>
    <w:p w14:paraId="39910176" w14:textId="77777777" w:rsidR="001F1553" w:rsidRDefault="001F1553" w:rsidP="001F1553">
      <w:pPr>
        <w:autoSpaceDE w:val="0"/>
        <w:autoSpaceDN w:val="0"/>
        <w:adjustRightInd w:val="0"/>
        <w:spacing w:after="0" w:line="240" w:lineRule="auto"/>
      </w:pPr>
      <w:r>
        <w:t>(</w:t>
      </w:r>
      <w:proofErr w:type="spellStart"/>
      <w:r w:rsidRPr="001F1553">
        <w:rPr>
          <w:i/>
        </w:rPr>
        <w:t>Mustela</w:t>
      </w:r>
      <w:proofErr w:type="spellEnd"/>
      <w:r w:rsidRPr="001F1553">
        <w:rPr>
          <w:i/>
        </w:rPr>
        <w:t xml:space="preserve"> </w:t>
      </w:r>
      <w:proofErr w:type="spellStart"/>
      <w:r w:rsidRPr="001F1553">
        <w:rPr>
          <w:i/>
        </w:rPr>
        <w:t>nivalis</w:t>
      </w:r>
      <w:proofErr w:type="spellEnd"/>
      <w:r>
        <w:t xml:space="preserve">). Journal of Zoology 182:225-249. </w:t>
      </w:r>
      <w:r w:rsidRPr="001F1553">
        <w:t>https://doi.org/10.1111/j.1469-7998.1977.tb04157.x</w:t>
      </w:r>
    </w:p>
    <w:p w14:paraId="0AF1D347" w14:textId="77777777" w:rsidR="001F1553" w:rsidRDefault="001F1553" w:rsidP="00FB4A1E">
      <w:pPr>
        <w:autoSpaceDE w:val="0"/>
        <w:autoSpaceDN w:val="0"/>
        <w:adjustRightInd w:val="0"/>
        <w:spacing w:after="0" w:line="240" w:lineRule="auto"/>
      </w:pPr>
    </w:p>
    <w:p w14:paraId="7A43023D" w14:textId="77777777" w:rsidR="00FA22EA" w:rsidRDefault="00FA22EA" w:rsidP="00FB4A1E">
      <w:pPr>
        <w:autoSpaceDE w:val="0"/>
        <w:autoSpaceDN w:val="0"/>
        <w:adjustRightInd w:val="0"/>
        <w:spacing w:after="0" w:line="240" w:lineRule="auto"/>
      </w:pPr>
      <w:r>
        <w:t>Leung TLF (2022) Economies of parasite body size. Current Biology, 32, R645-R649.</w:t>
      </w:r>
    </w:p>
    <w:p w14:paraId="77B9C7E2" w14:textId="77777777" w:rsidR="00FA22EA" w:rsidRDefault="00FA22EA" w:rsidP="00FB4A1E">
      <w:pPr>
        <w:autoSpaceDE w:val="0"/>
        <w:autoSpaceDN w:val="0"/>
        <w:adjustRightInd w:val="0"/>
        <w:spacing w:after="0" w:line="240" w:lineRule="auto"/>
      </w:pPr>
    </w:p>
    <w:p w14:paraId="2D360E55" w14:textId="77777777" w:rsidR="00486322" w:rsidRDefault="000E47D0" w:rsidP="00FB4A1E">
      <w:pPr>
        <w:autoSpaceDE w:val="0"/>
        <w:autoSpaceDN w:val="0"/>
        <w:adjustRightInd w:val="0"/>
        <w:spacing w:after="0" w:line="240" w:lineRule="auto"/>
      </w:pPr>
      <w:proofErr w:type="spellStart"/>
      <w:r>
        <w:t>Nagler</w:t>
      </w:r>
      <w:proofErr w:type="spellEnd"/>
      <w:r>
        <w:t xml:space="preserve"> C, </w:t>
      </w:r>
      <w:proofErr w:type="spellStart"/>
      <w:r>
        <w:t>Hörnig</w:t>
      </w:r>
      <w:proofErr w:type="spellEnd"/>
      <w:r>
        <w:t xml:space="preserve"> MK, </w:t>
      </w:r>
      <w:proofErr w:type="spellStart"/>
      <w:r>
        <w:t>Haug</w:t>
      </w:r>
      <w:proofErr w:type="spellEnd"/>
      <w:r>
        <w:t xml:space="preserve"> JT, </w:t>
      </w:r>
      <w:proofErr w:type="spellStart"/>
      <w:r>
        <w:t>Noever</w:t>
      </w:r>
      <w:proofErr w:type="spellEnd"/>
      <w:r>
        <w:t xml:space="preserve"> C, </w:t>
      </w:r>
      <w:proofErr w:type="spellStart"/>
      <w:r>
        <w:t>Høeg</w:t>
      </w:r>
      <w:proofErr w:type="spellEnd"/>
      <w:r>
        <w:t xml:space="preserve"> JT, </w:t>
      </w:r>
      <w:proofErr w:type="spellStart"/>
      <w:r>
        <w:t>Glenner</w:t>
      </w:r>
      <w:proofErr w:type="spellEnd"/>
      <w:r>
        <w:t xml:space="preserve"> H (2017) The bigger, the better? Volume measurements of parasites and hosts: Parasitic barnacles (</w:t>
      </w:r>
      <w:proofErr w:type="spellStart"/>
      <w:r>
        <w:t>Cirripedia</w:t>
      </w:r>
      <w:proofErr w:type="spellEnd"/>
      <w:r>
        <w:t xml:space="preserve">, </w:t>
      </w:r>
      <w:proofErr w:type="spellStart"/>
      <w:r>
        <w:t>Rhizocephala</w:t>
      </w:r>
      <w:proofErr w:type="spellEnd"/>
      <w:r>
        <w:t xml:space="preserve">) and their decapod hosts. </w:t>
      </w:r>
      <w:proofErr w:type="spellStart"/>
      <w:r>
        <w:t>PLoS</w:t>
      </w:r>
      <w:proofErr w:type="spellEnd"/>
      <w:r>
        <w:t xml:space="preserve"> </w:t>
      </w:r>
      <w:proofErr w:type="gramStart"/>
      <w:r>
        <w:t>ONE</w:t>
      </w:r>
      <w:proofErr w:type="gramEnd"/>
      <w:r>
        <w:t xml:space="preserve"> 12(7): e0179958. </w:t>
      </w:r>
      <w:hyperlink r:id="rId15" w:history="1">
        <w:r w:rsidRPr="0063269E">
          <w:rPr>
            <w:rStyle w:val="Hyperlink"/>
          </w:rPr>
          <w:t>https://doi.org/10.1371/journal.pone.0179958</w:t>
        </w:r>
      </w:hyperlink>
    </w:p>
    <w:p w14:paraId="0DD095A5" w14:textId="77777777" w:rsidR="000E47D0" w:rsidRDefault="000E47D0" w:rsidP="00FB4A1E">
      <w:pPr>
        <w:autoSpaceDE w:val="0"/>
        <w:autoSpaceDN w:val="0"/>
        <w:adjustRightInd w:val="0"/>
        <w:spacing w:after="0" w:line="240" w:lineRule="auto"/>
      </w:pPr>
    </w:p>
    <w:p w14:paraId="1609885A" w14:textId="77777777" w:rsidR="007457D2" w:rsidRDefault="007457D2" w:rsidP="007457D2">
      <w:pPr>
        <w:autoSpaceDE w:val="0"/>
        <w:autoSpaceDN w:val="0"/>
        <w:adjustRightInd w:val="0"/>
        <w:spacing w:after="0" w:line="240" w:lineRule="auto"/>
      </w:pPr>
      <w:r>
        <w:t xml:space="preserve">Maestri R, Fiedler MS, </w:t>
      </w:r>
      <w:proofErr w:type="spellStart"/>
      <w:r>
        <w:t>Shenbrot</w:t>
      </w:r>
      <w:proofErr w:type="spellEnd"/>
      <w:r>
        <w:t xml:space="preserve"> GI, </w:t>
      </w:r>
      <w:proofErr w:type="spellStart"/>
      <w:r>
        <w:t>Surkova</w:t>
      </w:r>
      <w:proofErr w:type="spellEnd"/>
      <w:r>
        <w:t xml:space="preserve"> EN, Medvedev SG, </w:t>
      </w:r>
      <w:proofErr w:type="spellStart"/>
      <w:r>
        <w:t>Khokhlova</w:t>
      </w:r>
      <w:proofErr w:type="spellEnd"/>
      <w:r>
        <w:t xml:space="preserve"> IS, </w:t>
      </w:r>
      <w:proofErr w:type="spellStart"/>
      <w:r>
        <w:t>Krasnov</w:t>
      </w:r>
      <w:proofErr w:type="spellEnd"/>
      <w:r>
        <w:t xml:space="preserve"> BR (2020) Harrison’s rule scales up to entire parasite assemblages but is determined by environmental factors. J </w:t>
      </w:r>
      <w:proofErr w:type="spellStart"/>
      <w:r>
        <w:t>Anim</w:t>
      </w:r>
      <w:proofErr w:type="spellEnd"/>
      <w:r>
        <w:t xml:space="preserve"> </w:t>
      </w:r>
      <w:proofErr w:type="spellStart"/>
      <w:r>
        <w:t>Ecol</w:t>
      </w:r>
      <w:proofErr w:type="spellEnd"/>
      <w:r>
        <w:t xml:space="preserve"> 89(12):2888–2895. https://doi.org/10.1111/1365-2656.13344</w:t>
      </w:r>
    </w:p>
    <w:p w14:paraId="06C09B06" w14:textId="77777777" w:rsidR="007457D2" w:rsidRDefault="007457D2" w:rsidP="00FB4A1E">
      <w:pPr>
        <w:autoSpaceDE w:val="0"/>
        <w:autoSpaceDN w:val="0"/>
        <w:adjustRightInd w:val="0"/>
        <w:spacing w:after="0" w:line="240" w:lineRule="auto"/>
      </w:pPr>
    </w:p>
    <w:p w14:paraId="2607DCBE" w14:textId="77777777" w:rsidR="002C01D1" w:rsidRPr="008919CF" w:rsidRDefault="000E0612" w:rsidP="00FB4A1E">
      <w:pPr>
        <w:autoSpaceDE w:val="0"/>
        <w:autoSpaceDN w:val="0"/>
        <w:adjustRightInd w:val="0"/>
        <w:spacing w:after="0" w:line="240" w:lineRule="auto"/>
      </w:pPr>
      <w:r>
        <w:t xml:space="preserve">Mohamed A, </w:t>
      </w:r>
      <w:proofErr w:type="spellStart"/>
      <w:r>
        <w:t>Zuo</w:t>
      </w:r>
      <w:proofErr w:type="spellEnd"/>
      <w:r>
        <w:t xml:space="preserve"> S, </w:t>
      </w:r>
      <w:proofErr w:type="spellStart"/>
      <w:r>
        <w:t>Karami</w:t>
      </w:r>
      <w:proofErr w:type="spellEnd"/>
      <w:r>
        <w:t xml:space="preserve"> AM, </w:t>
      </w:r>
      <w:proofErr w:type="spellStart"/>
      <w:r>
        <w:t>Marnis</w:t>
      </w:r>
      <w:proofErr w:type="spellEnd"/>
      <w:r>
        <w:t xml:space="preserve"> H, </w:t>
      </w:r>
      <w:proofErr w:type="spellStart"/>
      <w:r>
        <w:t>Setyawan</w:t>
      </w:r>
      <w:proofErr w:type="spellEnd"/>
      <w:r>
        <w:t xml:space="preserve"> A, </w:t>
      </w:r>
      <w:proofErr w:type="spellStart"/>
      <w:r>
        <w:t>Mehrdana</w:t>
      </w:r>
      <w:proofErr w:type="spellEnd"/>
      <w:r>
        <w:t xml:space="preserve"> F, </w:t>
      </w:r>
      <w:proofErr w:type="spellStart"/>
      <w:r>
        <w:t>Kirkeby</w:t>
      </w:r>
      <w:proofErr w:type="spellEnd"/>
      <w:r>
        <w:t xml:space="preserve"> C, </w:t>
      </w:r>
      <w:proofErr w:type="spellStart"/>
      <w:r>
        <w:t>Kania</w:t>
      </w:r>
      <w:proofErr w:type="spellEnd"/>
      <w:r>
        <w:t xml:space="preserve"> P, </w:t>
      </w:r>
      <w:proofErr w:type="spellStart"/>
      <w:r>
        <w:t>Buchmann</w:t>
      </w:r>
      <w:proofErr w:type="spellEnd"/>
      <w:r>
        <w:t xml:space="preserve"> K (2020) </w:t>
      </w:r>
      <w:proofErr w:type="spellStart"/>
      <w:r w:rsidR="008919CF">
        <w:rPr>
          <w:i/>
        </w:rPr>
        <w:t>Contracaecum</w:t>
      </w:r>
      <w:proofErr w:type="spellEnd"/>
      <w:r w:rsidR="008919CF">
        <w:rPr>
          <w:i/>
        </w:rPr>
        <w:t xml:space="preserve"> </w:t>
      </w:r>
      <w:proofErr w:type="spellStart"/>
      <w:r w:rsidR="008919CF">
        <w:rPr>
          <w:i/>
        </w:rPr>
        <w:t>osculatum</w:t>
      </w:r>
      <w:proofErr w:type="spellEnd"/>
      <w:r w:rsidR="008919CF">
        <w:rPr>
          <w:i/>
        </w:rPr>
        <w:t xml:space="preserve"> </w:t>
      </w:r>
      <w:r w:rsidR="008919CF">
        <w:t>(</w:t>
      </w:r>
      <w:proofErr w:type="spellStart"/>
      <w:r w:rsidR="008919CF">
        <w:t>sensu</w:t>
      </w:r>
      <w:proofErr w:type="spellEnd"/>
      <w:r w:rsidR="008919CF">
        <w:t xml:space="preserve"> </w:t>
      </w:r>
      <w:proofErr w:type="spellStart"/>
      <w:r w:rsidR="008919CF">
        <w:t>lato</w:t>
      </w:r>
      <w:proofErr w:type="spellEnd"/>
      <w:r w:rsidR="008919CF">
        <w:t xml:space="preserve">) infection of </w:t>
      </w:r>
      <w:proofErr w:type="spellStart"/>
      <w:r w:rsidR="008919CF">
        <w:rPr>
          <w:i/>
        </w:rPr>
        <w:t>Gadus</w:t>
      </w:r>
      <w:proofErr w:type="spellEnd"/>
      <w:r w:rsidR="008919CF">
        <w:rPr>
          <w:i/>
        </w:rPr>
        <w:t xml:space="preserve"> </w:t>
      </w:r>
      <w:proofErr w:type="spellStart"/>
      <w:r w:rsidR="008919CF">
        <w:rPr>
          <w:i/>
        </w:rPr>
        <w:t>morhua</w:t>
      </w:r>
      <w:proofErr w:type="spellEnd"/>
      <w:r w:rsidR="008919CF">
        <w:t xml:space="preserve"> in the Baltic Sea: inter- and intraspecific interactions. International Journal for Parasitology 50:891-898. </w:t>
      </w:r>
    </w:p>
    <w:p w14:paraId="16AC3B45" w14:textId="77777777" w:rsidR="002C01D1" w:rsidRDefault="002C01D1" w:rsidP="00FB4A1E">
      <w:pPr>
        <w:autoSpaceDE w:val="0"/>
        <w:autoSpaceDN w:val="0"/>
        <w:adjustRightInd w:val="0"/>
        <w:spacing w:after="0" w:line="240" w:lineRule="auto"/>
      </w:pPr>
    </w:p>
    <w:p w14:paraId="686A7C2A" w14:textId="77777777" w:rsidR="00C81C1E" w:rsidRPr="00C81C1E" w:rsidRDefault="00C81C1E" w:rsidP="00FB4A1E">
      <w:pPr>
        <w:autoSpaceDE w:val="0"/>
        <w:autoSpaceDN w:val="0"/>
        <w:adjustRightInd w:val="0"/>
        <w:spacing w:after="0" w:line="240" w:lineRule="auto"/>
      </w:pPr>
      <w:proofErr w:type="spellStart"/>
      <w:r>
        <w:t>Morand</w:t>
      </w:r>
      <w:proofErr w:type="spellEnd"/>
      <w:r>
        <w:t xml:space="preserve"> S, </w:t>
      </w:r>
      <w:proofErr w:type="spellStart"/>
      <w:r>
        <w:t>Sorci</w:t>
      </w:r>
      <w:proofErr w:type="spellEnd"/>
      <w:r>
        <w:t xml:space="preserve"> </w:t>
      </w:r>
      <w:r w:rsidRPr="00C81C1E">
        <w:t xml:space="preserve">G (1998) Determinants of </w:t>
      </w:r>
      <w:r>
        <w:t xml:space="preserve">life-history evolution in nematodes. Parasitology Today, 14, 193-196. </w:t>
      </w:r>
      <w:hyperlink r:id="rId16" w:tgtFrame="_blank" w:tooltip="Persistent link using digital object identifier" w:history="1">
        <w:r>
          <w:rPr>
            <w:rStyle w:val="anchor-text"/>
            <w:color w:val="0000FF"/>
            <w:u w:val="single"/>
          </w:rPr>
          <w:t>https://doi.org/10.1016/S0169-4758(98)01223-X</w:t>
        </w:r>
      </w:hyperlink>
    </w:p>
    <w:p w14:paraId="582A36A4" w14:textId="77777777" w:rsidR="00C81C1E" w:rsidRDefault="00C81C1E" w:rsidP="00FB4A1E">
      <w:pPr>
        <w:autoSpaceDE w:val="0"/>
        <w:autoSpaceDN w:val="0"/>
        <w:adjustRightInd w:val="0"/>
        <w:spacing w:after="0" w:line="240" w:lineRule="auto"/>
      </w:pPr>
    </w:p>
    <w:p w14:paraId="667F142F" w14:textId="77777777" w:rsidR="008B5A9B" w:rsidRDefault="008B5A9B" w:rsidP="00FB4A1E">
      <w:pPr>
        <w:autoSpaceDE w:val="0"/>
        <w:autoSpaceDN w:val="0"/>
        <w:adjustRightInd w:val="0"/>
        <w:spacing w:after="0" w:line="240" w:lineRule="auto"/>
      </w:pPr>
      <w:proofErr w:type="spellStart"/>
      <w:r>
        <w:t>Morand</w:t>
      </w:r>
      <w:proofErr w:type="spellEnd"/>
      <w:r>
        <w:t xml:space="preserve"> S, </w:t>
      </w:r>
      <w:proofErr w:type="spellStart"/>
      <w:r>
        <w:t>Hafner</w:t>
      </w:r>
      <w:proofErr w:type="spellEnd"/>
      <w:r>
        <w:t xml:space="preserve"> MS, Page RDM, Reed DL (2000) Comparative body size relationships in pocket gophers and their chewing lice. Biological Journal of the </w:t>
      </w:r>
      <w:proofErr w:type="spellStart"/>
      <w:r>
        <w:t>Linnean</w:t>
      </w:r>
      <w:proofErr w:type="spellEnd"/>
      <w:r>
        <w:t xml:space="preserve"> Society, </w:t>
      </w:r>
      <w:proofErr w:type="gramStart"/>
      <w:r>
        <w:t>70 :</w:t>
      </w:r>
      <w:proofErr w:type="gramEnd"/>
      <w:r>
        <w:t>239-49.</w:t>
      </w:r>
      <w:r w:rsidRPr="008B5A9B">
        <w:t xml:space="preserve"> </w:t>
      </w:r>
      <w:hyperlink r:id="rId17" w:history="1">
        <w:r>
          <w:rPr>
            <w:rStyle w:val="Hyperlink"/>
          </w:rPr>
          <w:t>https://doi.org/10.1111/j.1095-8312.2000.tb00209.x</w:t>
        </w:r>
      </w:hyperlink>
    </w:p>
    <w:p w14:paraId="34362A6A" w14:textId="77777777" w:rsidR="008B5A9B" w:rsidRDefault="008B5A9B" w:rsidP="00FB4A1E">
      <w:pPr>
        <w:autoSpaceDE w:val="0"/>
        <w:autoSpaceDN w:val="0"/>
        <w:adjustRightInd w:val="0"/>
        <w:spacing w:after="0" w:line="240" w:lineRule="auto"/>
      </w:pPr>
    </w:p>
    <w:p w14:paraId="1D05E818" w14:textId="77777777" w:rsidR="00792969" w:rsidRPr="00792969" w:rsidRDefault="00792969" w:rsidP="00792969">
      <w:pPr>
        <w:autoSpaceDE w:val="0"/>
        <w:autoSpaceDN w:val="0"/>
        <w:adjustRightInd w:val="0"/>
        <w:spacing w:after="0" w:line="240" w:lineRule="auto"/>
        <w:rPr>
          <w:lang w:val="de-DE"/>
        </w:rPr>
      </w:pPr>
      <w:r w:rsidRPr="00792969">
        <w:rPr>
          <w:lang w:val="de-DE"/>
        </w:rPr>
        <w:t xml:space="preserve">Müller F, Heddergott M (2009) Befall des Europäischen Iltis </w:t>
      </w:r>
      <w:proofErr w:type="spellStart"/>
      <w:r w:rsidRPr="00792969">
        <w:rPr>
          <w:i/>
          <w:lang w:val="de-DE"/>
        </w:rPr>
        <w:t>Mustela</w:t>
      </w:r>
      <w:proofErr w:type="spellEnd"/>
      <w:r w:rsidRPr="00792969">
        <w:rPr>
          <w:i/>
          <w:lang w:val="de-DE"/>
        </w:rPr>
        <w:t xml:space="preserve"> </w:t>
      </w:r>
      <w:proofErr w:type="spellStart"/>
      <w:r w:rsidRPr="00792969">
        <w:rPr>
          <w:i/>
          <w:lang w:val="de-DE"/>
        </w:rPr>
        <w:t>putorius</w:t>
      </w:r>
      <w:proofErr w:type="spellEnd"/>
      <w:r w:rsidRPr="00792969">
        <w:rPr>
          <w:lang w:val="de-DE"/>
        </w:rPr>
        <w:t xml:space="preserve"> (</w:t>
      </w:r>
      <w:proofErr w:type="spellStart"/>
      <w:r w:rsidRPr="00792969">
        <w:rPr>
          <w:lang w:val="de-DE"/>
        </w:rPr>
        <w:t>Mustelidae</w:t>
      </w:r>
      <w:proofErr w:type="spellEnd"/>
      <w:r w:rsidRPr="00792969">
        <w:rPr>
          <w:lang w:val="de-DE"/>
        </w:rPr>
        <w:t xml:space="preserve">) mit </w:t>
      </w:r>
    </w:p>
    <w:p w14:paraId="06A5B46B" w14:textId="77777777" w:rsidR="00792969" w:rsidRPr="00023F67" w:rsidRDefault="00792969" w:rsidP="0033739A">
      <w:pPr>
        <w:autoSpaceDE w:val="0"/>
        <w:autoSpaceDN w:val="0"/>
        <w:adjustRightInd w:val="0"/>
        <w:spacing w:after="0" w:line="240" w:lineRule="auto"/>
        <w:rPr>
          <w:lang w:val="en-US"/>
        </w:rPr>
      </w:pPr>
      <w:proofErr w:type="spellStart"/>
      <w:r w:rsidRPr="00792969">
        <w:rPr>
          <w:i/>
          <w:lang w:val="de-DE"/>
        </w:rPr>
        <w:t>Troglotrema</w:t>
      </w:r>
      <w:proofErr w:type="spellEnd"/>
      <w:r w:rsidRPr="00792969">
        <w:rPr>
          <w:i/>
          <w:lang w:val="de-DE"/>
        </w:rPr>
        <w:t xml:space="preserve"> </w:t>
      </w:r>
      <w:proofErr w:type="spellStart"/>
      <w:r w:rsidRPr="00792969">
        <w:rPr>
          <w:i/>
          <w:lang w:val="de-DE"/>
        </w:rPr>
        <w:t>acutum</w:t>
      </w:r>
      <w:proofErr w:type="spellEnd"/>
      <w:r w:rsidRPr="00792969">
        <w:rPr>
          <w:lang w:val="de-DE"/>
        </w:rPr>
        <w:t xml:space="preserve"> (</w:t>
      </w:r>
      <w:proofErr w:type="spellStart"/>
      <w:r w:rsidRPr="00792969">
        <w:rPr>
          <w:lang w:val="de-DE"/>
        </w:rPr>
        <w:t>Trematoda</w:t>
      </w:r>
      <w:proofErr w:type="spellEnd"/>
      <w:r w:rsidRPr="00792969">
        <w:rPr>
          <w:lang w:val="de-DE"/>
        </w:rPr>
        <w:t xml:space="preserve">) und </w:t>
      </w:r>
      <w:proofErr w:type="spellStart"/>
      <w:r w:rsidRPr="00792969">
        <w:rPr>
          <w:i/>
          <w:lang w:val="de-DE"/>
        </w:rPr>
        <w:t>Skrjabingylus</w:t>
      </w:r>
      <w:proofErr w:type="spellEnd"/>
      <w:r w:rsidRPr="00792969">
        <w:rPr>
          <w:i/>
          <w:lang w:val="de-DE"/>
        </w:rPr>
        <w:t xml:space="preserve"> </w:t>
      </w:r>
      <w:proofErr w:type="spellStart"/>
      <w:r w:rsidRPr="00792969">
        <w:rPr>
          <w:i/>
          <w:lang w:val="de-DE"/>
        </w:rPr>
        <w:t>nasicola</w:t>
      </w:r>
      <w:proofErr w:type="spellEnd"/>
      <w:r w:rsidRPr="00792969">
        <w:rPr>
          <w:lang w:val="de-DE"/>
        </w:rPr>
        <w:t xml:space="preserve"> (</w:t>
      </w:r>
      <w:proofErr w:type="spellStart"/>
      <w:r w:rsidRPr="00792969">
        <w:rPr>
          <w:lang w:val="de-DE"/>
        </w:rPr>
        <w:t>Nematoda</w:t>
      </w:r>
      <w:proofErr w:type="spellEnd"/>
      <w:r w:rsidRPr="00792969">
        <w:rPr>
          <w:lang w:val="de-DE"/>
        </w:rPr>
        <w:t xml:space="preserve">) in den Regionen Osthessen und in der angrenzenden Rhön (Bayern, Hessen und Thüringen). </w:t>
      </w:r>
      <w:proofErr w:type="spellStart"/>
      <w:r w:rsidRPr="00023F67">
        <w:rPr>
          <w:lang w:val="en-US"/>
        </w:rPr>
        <w:t>Beiträge</w:t>
      </w:r>
      <w:proofErr w:type="spellEnd"/>
      <w:r w:rsidRPr="00023F67">
        <w:rPr>
          <w:lang w:val="en-US"/>
        </w:rPr>
        <w:t xml:space="preserve"> </w:t>
      </w:r>
      <w:proofErr w:type="spellStart"/>
      <w:r w:rsidRPr="00023F67">
        <w:rPr>
          <w:lang w:val="en-US"/>
        </w:rPr>
        <w:t>zur</w:t>
      </w:r>
      <w:proofErr w:type="spellEnd"/>
      <w:r w:rsidRPr="00023F67">
        <w:rPr>
          <w:lang w:val="en-US"/>
        </w:rPr>
        <w:t xml:space="preserve"> </w:t>
      </w:r>
      <w:proofErr w:type="spellStart"/>
      <w:r w:rsidRPr="00023F67">
        <w:rPr>
          <w:lang w:val="en-US"/>
        </w:rPr>
        <w:t>Jagd</w:t>
      </w:r>
      <w:proofErr w:type="spellEnd"/>
      <w:r w:rsidRPr="00023F67">
        <w:rPr>
          <w:lang w:val="en-US"/>
        </w:rPr>
        <w:t xml:space="preserve">- und </w:t>
      </w:r>
      <w:proofErr w:type="spellStart"/>
      <w:r w:rsidR="00B967DC" w:rsidRPr="00023F67">
        <w:rPr>
          <w:lang w:val="en-US"/>
        </w:rPr>
        <w:t>Wildforschung</w:t>
      </w:r>
      <w:proofErr w:type="spellEnd"/>
      <w:r w:rsidR="00B967DC" w:rsidRPr="00023F67">
        <w:rPr>
          <w:lang w:val="en-US"/>
        </w:rPr>
        <w:t>, 34:</w:t>
      </w:r>
      <w:r w:rsidRPr="00023F67">
        <w:rPr>
          <w:lang w:val="en-US"/>
        </w:rPr>
        <w:t>367</w:t>
      </w:r>
      <w:r w:rsidR="00B967DC" w:rsidRPr="00023F67">
        <w:rPr>
          <w:lang w:val="en-US"/>
        </w:rPr>
        <w:t>-</w:t>
      </w:r>
      <w:r w:rsidRPr="00023F67">
        <w:rPr>
          <w:lang w:val="en-US"/>
        </w:rPr>
        <w:t xml:space="preserve">383 </w:t>
      </w:r>
    </w:p>
    <w:p w14:paraId="1E071C3A" w14:textId="77777777" w:rsidR="00B967DC" w:rsidRPr="00023F67" w:rsidRDefault="00B967DC" w:rsidP="0033739A">
      <w:pPr>
        <w:autoSpaceDE w:val="0"/>
        <w:autoSpaceDN w:val="0"/>
        <w:adjustRightInd w:val="0"/>
        <w:spacing w:after="0" w:line="240" w:lineRule="auto"/>
        <w:rPr>
          <w:lang w:val="en-US"/>
        </w:rPr>
      </w:pPr>
    </w:p>
    <w:p w14:paraId="11D2AF1F" w14:textId="77777777" w:rsidR="0033739A" w:rsidRDefault="0033739A" w:rsidP="0033739A">
      <w:pPr>
        <w:autoSpaceDE w:val="0"/>
        <w:autoSpaceDN w:val="0"/>
        <w:adjustRightInd w:val="0"/>
        <w:spacing w:after="0" w:line="240" w:lineRule="auto"/>
      </w:pPr>
      <w:r>
        <w:t xml:space="preserve">Ni S, Doherty JF, </w:t>
      </w:r>
      <w:proofErr w:type="spellStart"/>
      <w:r>
        <w:t>Poulin</w:t>
      </w:r>
      <w:proofErr w:type="spellEnd"/>
      <w:r>
        <w:t xml:space="preserve"> R (2021) Convergent patterns of body size variation in distinct parasite taxa with convergent life cycles. Glob </w:t>
      </w:r>
      <w:proofErr w:type="spellStart"/>
      <w:r>
        <w:t>Ecol</w:t>
      </w:r>
      <w:proofErr w:type="spellEnd"/>
      <w:r>
        <w:t xml:space="preserve"> </w:t>
      </w:r>
      <w:proofErr w:type="spellStart"/>
      <w:r>
        <w:t>Biogeogr</w:t>
      </w:r>
      <w:proofErr w:type="spellEnd"/>
      <w:r>
        <w:t xml:space="preserve"> 30(12):2382–2392. https://doi.org/10.1111/geb.13389</w:t>
      </w:r>
    </w:p>
    <w:p w14:paraId="5A94E7C4" w14:textId="77777777" w:rsidR="0033739A" w:rsidRDefault="0033739A" w:rsidP="00FB4A1E">
      <w:pPr>
        <w:autoSpaceDE w:val="0"/>
        <w:autoSpaceDN w:val="0"/>
        <w:adjustRightInd w:val="0"/>
        <w:spacing w:after="0" w:line="240" w:lineRule="auto"/>
      </w:pPr>
    </w:p>
    <w:p w14:paraId="1D8C2A30" w14:textId="77777777" w:rsidR="0033739A" w:rsidRPr="0033739A" w:rsidRDefault="0033739A" w:rsidP="00FB4A1E">
      <w:pPr>
        <w:autoSpaceDE w:val="0"/>
        <w:autoSpaceDN w:val="0"/>
        <w:adjustRightInd w:val="0"/>
        <w:spacing w:after="0" w:line="240" w:lineRule="auto"/>
      </w:pPr>
      <w:r w:rsidRPr="0033739A">
        <w:t xml:space="preserve">Ni S, de </w:t>
      </w:r>
      <w:proofErr w:type="spellStart"/>
      <w:r w:rsidRPr="0033739A">
        <w:t>Angeli</w:t>
      </w:r>
      <w:proofErr w:type="spellEnd"/>
      <w:r w:rsidRPr="0033739A">
        <w:t xml:space="preserve"> Dutra D (2023) Functional and sex-specific dynamics of </w:t>
      </w:r>
      <w:proofErr w:type="spellStart"/>
      <w:r w:rsidRPr="0033739A">
        <w:t>ectoparasite</w:t>
      </w:r>
      <w:proofErr w:type="spellEnd"/>
      <w:r w:rsidRPr="0033739A">
        <w:t xml:space="preserve"> size evolution in marine isopod-fish interactions</w:t>
      </w:r>
      <w:r>
        <w:t xml:space="preserve">: Harrison’s rule and increasing variance. </w:t>
      </w:r>
      <w:proofErr w:type="spellStart"/>
      <w:r>
        <w:t>Oecologia</w:t>
      </w:r>
      <w:proofErr w:type="spellEnd"/>
      <w:r>
        <w:t xml:space="preserve">, 201: 213-225. </w:t>
      </w:r>
      <w:r w:rsidRPr="0033739A">
        <w:t>https://doi.org/10.1007/s00442-022-05302-9</w:t>
      </w:r>
    </w:p>
    <w:p w14:paraId="253B4111" w14:textId="77777777" w:rsidR="0033739A" w:rsidRPr="0033739A" w:rsidRDefault="0033739A" w:rsidP="00FB4A1E">
      <w:pPr>
        <w:autoSpaceDE w:val="0"/>
        <w:autoSpaceDN w:val="0"/>
        <w:adjustRightInd w:val="0"/>
        <w:spacing w:after="0" w:line="240" w:lineRule="auto"/>
      </w:pPr>
    </w:p>
    <w:p w14:paraId="6D3BE38B" w14:textId="77777777" w:rsidR="0087675E" w:rsidRDefault="0087675E" w:rsidP="00FB4A1E">
      <w:pPr>
        <w:autoSpaceDE w:val="0"/>
        <w:autoSpaceDN w:val="0"/>
        <w:adjustRightInd w:val="0"/>
        <w:spacing w:after="0" w:line="240" w:lineRule="auto"/>
      </w:pPr>
      <w:proofErr w:type="spellStart"/>
      <w:r>
        <w:t>Poulin</w:t>
      </w:r>
      <w:proofErr w:type="spellEnd"/>
      <w:r>
        <w:t xml:space="preserve"> R (1996) </w:t>
      </w:r>
      <w:proofErr w:type="gramStart"/>
      <w:r>
        <w:t>The</w:t>
      </w:r>
      <w:proofErr w:type="gramEnd"/>
      <w:r>
        <w:t xml:space="preserve"> evolution of life history strategies in parasitic animals. Advances in Parasitology, 37, 107-134.</w:t>
      </w:r>
      <w:r w:rsidR="00C81C1E" w:rsidRPr="00C81C1E">
        <w:t xml:space="preserve"> </w:t>
      </w:r>
      <w:hyperlink r:id="rId18" w:tgtFrame="_blank" w:tooltip="Persistent link using digital object identifier" w:history="1">
        <w:r w:rsidR="00C81C1E">
          <w:rPr>
            <w:rStyle w:val="anchor-text"/>
            <w:color w:val="0000FF"/>
            <w:u w:val="single"/>
          </w:rPr>
          <w:t>https://doi.org/10.1016/S0065-308X(08)60220-1</w:t>
        </w:r>
      </w:hyperlink>
    </w:p>
    <w:p w14:paraId="2D953871" w14:textId="77777777" w:rsidR="0087675E" w:rsidRDefault="0087675E" w:rsidP="00FB4A1E">
      <w:pPr>
        <w:autoSpaceDE w:val="0"/>
        <w:autoSpaceDN w:val="0"/>
        <w:adjustRightInd w:val="0"/>
        <w:spacing w:after="0" w:line="240" w:lineRule="auto"/>
      </w:pPr>
    </w:p>
    <w:p w14:paraId="50A32516" w14:textId="77777777" w:rsidR="00A202D8" w:rsidRDefault="00A202D8" w:rsidP="00FB4A1E">
      <w:pPr>
        <w:autoSpaceDE w:val="0"/>
        <w:autoSpaceDN w:val="0"/>
        <w:adjustRightInd w:val="0"/>
        <w:spacing w:after="0" w:line="240" w:lineRule="auto"/>
      </w:pPr>
      <w:proofErr w:type="spellStart"/>
      <w:r>
        <w:t>Poulin</w:t>
      </w:r>
      <w:proofErr w:type="spellEnd"/>
      <w:r>
        <w:t xml:space="preserve"> R (1997) </w:t>
      </w:r>
      <w:r w:rsidRPr="00A202D8">
        <w:t>Evolutionary Ecology of Parasites</w:t>
      </w:r>
      <w:r>
        <w:t xml:space="preserve">. 2ed edition. Princeton University Press, Princeton and Oxford. </w:t>
      </w:r>
    </w:p>
    <w:p w14:paraId="1DD29543" w14:textId="77777777" w:rsidR="00A202D8" w:rsidRDefault="00A202D8" w:rsidP="00FB4A1E">
      <w:pPr>
        <w:autoSpaceDE w:val="0"/>
        <w:autoSpaceDN w:val="0"/>
        <w:adjustRightInd w:val="0"/>
        <w:spacing w:after="0" w:line="240" w:lineRule="auto"/>
      </w:pPr>
    </w:p>
    <w:p w14:paraId="32B4DDC5" w14:textId="77777777" w:rsidR="000D0926" w:rsidRDefault="000D0926" w:rsidP="000D0926">
      <w:proofErr w:type="spellStart"/>
      <w:r>
        <w:t>Poulin</w:t>
      </w:r>
      <w:proofErr w:type="spellEnd"/>
      <w:r>
        <w:t xml:space="preserve"> R (1999) Body size vs abundance among parasite species: positive </w:t>
      </w:r>
      <w:proofErr w:type="gramStart"/>
      <w:r>
        <w:t>relationships?</w:t>
      </w:r>
      <w:proofErr w:type="gramEnd"/>
      <w:r>
        <w:t xml:space="preserve"> </w:t>
      </w:r>
      <w:proofErr w:type="spellStart"/>
      <w:r>
        <w:t>Ecography</w:t>
      </w:r>
      <w:proofErr w:type="spellEnd"/>
      <w:r>
        <w:t xml:space="preserve"> 22:246-250. </w:t>
      </w:r>
      <w:hyperlink r:id="rId19" w:history="1">
        <w:r>
          <w:rPr>
            <w:rStyle w:val="Hyperlink"/>
          </w:rPr>
          <w:t>https://doi.org/10.1111/j.1600-0587.1999.tb00499.x</w:t>
        </w:r>
      </w:hyperlink>
    </w:p>
    <w:p w14:paraId="5FAC8B68" w14:textId="77777777" w:rsidR="00C274A6" w:rsidRDefault="00C274A6" w:rsidP="00C274A6">
      <w:proofErr w:type="spellStart"/>
      <w:r>
        <w:t>Poulin</w:t>
      </w:r>
      <w:proofErr w:type="spellEnd"/>
      <w:r>
        <w:t xml:space="preserve"> R (2000) </w:t>
      </w:r>
      <w:r w:rsidRPr="00C274A6">
        <w:t>Variation in the intraspecific relationship between fish length and intensity of parasitic infection: biological and statistical causes</w:t>
      </w:r>
      <w:r>
        <w:t xml:space="preserve">. Journal of Fish Biology, 56:123-137. </w:t>
      </w:r>
      <w:hyperlink r:id="rId20" w:history="1">
        <w:r>
          <w:rPr>
            <w:rStyle w:val="Hyperlink"/>
          </w:rPr>
          <w:t>https://doi.org/10.1111/j.1095-8649.2000.tb02090.x</w:t>
        </w:r>
      </w:hyperlink>
    </w:p>
    <w:p w14:paraId="796D0180" w14:textId="77777777" w:rsidR="00002A2C" w:rsidRDefault="00002A2C" w:rsidP="000D0926">
      <w:proofErr w:type="spellStart"/>
      <w:r>
        <w:t>Poulin</w:t>
      </w:r>
      <w:proofErr w:type="spellEnd"/>
      <w:r>
        <w:t xml:space="preserve"> R, Latham ADM (2002) Inequalities in size and intensity-dependent growth in a </w:t>
      </w:r>
      <w:proofErr w:type="spellStart"/>
      <w:r>
        <w:t>mermithid</w:t>
      </w:r>
      <w:proofErr w:type="spellEnd"/>
      <w:r>
        <w:t xml:space="preserve"> nematode parasitic on beach hoppers. Journal of Helminthology, 76:65-70. </w:t>
      </w:r>
      <w:hyperlink r:id="rId21" w:tgtFrame="_blank" w:history="1">
        <w:r>
          <w:rPr>
            <w:rStyle w:val="text"/>
            <w:color w:val="0000FF"/>
            <w:u w:val="single"/>
          </w:rPr>
          <w:t xml:space="preserve">https://doi.org/10.1079/JOH200195 </w:t>
        </w:r>
      </w:hyperlink>
    </w:p>
    <w:p w14:paraId="65DF7AD7" w14:textId="77777777" w:rsidR="000D0926" w:rsidRDefault="00EE3DAD" w:rsidP="00FB4A1E">
      <w:pPr>
        <w:autoSpaceDE w:val="0"/>
        <w:autoSpaceDN w:val="0"/>
        <w:adjustRightInd w:val="0"/>
        <w:spacing w:after="0" w:line="240" w:lineRule="auto"/>
      </w:pPr>
      <w:proofErr w:type="spellStart"/>
      <w:r>
        <w:t>Quinnell</w:t>
      </w:r>
      <w:proofErr w:type="spellEnd"/>
      <w:r>
        <w:t xml:space="preserve"> RJ, Medley GF, </w:t>
      </w:r>
      <w:proofErr w:type="spellStart"/>
      <w:r>
        <w:t>Keymer</w:t>
      </w:r>
      <w:proofErr w:type="spellEnd"/>
      <w:r>
        <w:t xml:space="preserve"> AE (1990) </w:t>
      </w:r>
      <w:proofErr w:type="gramStart"/>
      <w:r>
        <w:t>The</w:t>
      </w:r>
      <w:proofErr w:type="gramEnd"/>
      <w:r>
        <w:t xml:space="preserve"> regulation of gastrointestinal helminth populations. Philosophical Transactions: Biological Sciences 330: 191-201. </w:t>
      </w:r>
      <w:hyperlink r:id="rId22" w:history="1">
        <w:r>
          <w:rPr>
            <w:rStyle w:val="Hyperlink"/>
          </w:rPr>
          <w:t>https://doi.org/10.1098/rstb.1990.0192</w:t>
        </w:r>
      </w:hyperlink>
    </w:p>
    <w:p w14:paraId="4978874F" w14:textId="77777777" w:rsidR="00EE3DAD" w:rsidRDefault="00EE3DAD" w:rsidP="00FB4A1E">
      <w:pPr>
        <w:autoSpaceDE w:val="0"/>
        <w:autoSpaceDN w:val="0"/>
        <w:adjustRightInd w:val="0"/>
        <w:spacing w:after="0" w:line="240" w:lineRule="auto"/>
      </w:pPr>
    </w:p>
    <w:p w14:paraId="2FEBCF8C" w14:textId="77777777" w:rsidR="000A7F11" w:rsidRPr="00023F67" w:rsidRDefault="000A7F11" w:rsidP="00FB4A1E">
      <w:pPr>
        <w:autoSpaceDE w:val="0"/>
        <w:autoSpaceDN w:val="0"/>
        <w:adjustRightInd w:val="0"/>
        <w:spacing w:after="0" w:line="240" w:lineRule="auto"/>
        <w:rPr>
          <w:lang w:val="de-DE"/>
        </w:rPr>
      </w:pPr>
      <w:r>
        <w:t xml:space="preserve">Read CP (1951) </w:t>
      </w:r>
      <w:proofErr w:type="gramStart"/>
      <w:r>
        <w:t>The</w:t>
      </w:r>
      <w:proofErr w:type="gramEnd"/>
      <w:r>
        <w:t xml:space="preserve"> “crowding effect” in tapeworm infections. </w:t>
      </w:r>
      <w:r w:rsidRPr="00023F67">
        <w:rPr>
          <w:lang w:val="de-DE"/>
        </w:rPr>
        <w:t xml:space="preserve">Journal </w:t>
      </w:r>
      <w:proofErr w:type="spellStart"/>
      <w:r w:rsidRPr="00023F67">
        <w:rPr>
          <w:lang w:val="de-DE"/>
        </w:rPr>
        <w:t>of</w:t>
      </w:r>
      <w:proofErr w:type="spellEnd"/>
      <w:r w:rsidRPr="00023F67">
        <w:rPr>
          <w:lang w:val="de-DE"/>
        </w:rPr>
        <w:t xml:space="preserve"> </w:t>
      </w:r>
      <w:proofErr w:type="spellStart"/>
      <w:r w:rsidRPr="00023F67">
        <w:rPr>
          <w:lang w:val="de-DE"/>
        </w:rPr>
        <w:t>Parasitology</w:t>
      </w:r>
      <w:proofErr w:type="spellEnd"/>
      <w:r w:rsidRPr="00023F67">
        <w:rPr>
          <w:lang w:val="de-DE"/>
        </w:rPr>
        <w:t xml:space="preserve"> 37:174-178.</w:t>
      </w:r>
    </w:p>
    <w:p w14:paraId="0485EC47" w14:textId="77777777" w:rsidR="00B553C1" w:rsidRDefault="00B553C1" w:rsidP="00B553C1">
      <w:pPr>
        <w:rPr>
          <w:lang w:val="de-DE"/>
        </w:rPr>
      </w:pPr>
    </w:p>
    <w:p w14:paraId="20C61F09" w14:textId="77777777" w:rsidR="00B553C1" w:rsidRDefault="00B553C1" w:rsidP="00B553C1">
      <w:r>
        <w:rPr>
          <w:lang w:val="de-DE"/>
        </w:rPr>
        <w:t>Reichstein H</w:t>
      </w:r>
      <w:r w:rsidRPr="00B553C1">
        <w:rPr>
          <w:lang w:val="de-DE"/>
        </w:rPr>
        <w:t xml:space="preserve"> (1993) </w:t>
      </w:r>
      <w:proofErr w:type="spellStart"/>
      <w:r w:rsidRPr="00B553C1">
        <w:rPr>
          <w:i/>
          <w:lang w:val="de-DE"/>
        </w:rPr>
        <w:t>Mustela</w:t>
      </w:r>
      <w:proofErr w:type="spellEnd"/>
      <w:r w:rsidRPr="00B553C1">
        <w:rPr>
          <w:i/>
          <w:lang w:val="de-DE"/>
        </w:rPr>
        <w:t xml:space="preserve"> </w:t>
      </w:r>
      <w:proofErr w:type="spellStart"/>
      <w:r>
        <w:rPr>
          <w:i/>
          <w:lang w:val="de-DE"/>
        </w:rPr>
        <w:t>erminea</w:t>
      </w:r>
      <w:proofErr w:type="spellEnd"/>
      <w:r w:rsidRPr="00B553C1">
        <w:rPr>
          <w:lang w:val="de-DE"/>
        </w:rPr>
        <w:t xml:space="preserve"> </w:t>
      </w:r>
      <w:proofErr w:type="spellStart"/>
      <w:r w:rsidRPr="00B553C1">
        <w:rPr>
          <w:lang w:val="de-DE"/>
        </w:rPr>
        <w:t>Linn</w:t>
      </w:r>
      <w:r>
        <w:rPr>
          <w:lang w:val="de-DE"/>
        </w:rPr>
        <w:t>é</w:t>
      </w:r>
      <w:proofErr w:type="spellEnd"/>
      <w:r w:rsidRPr="00B553C1">
        <w:rPr>
          <w:lang w:val="de-DE"/>
        </w:rPr>
        <w:t xml:space="preserve">, 1758 – </w:t>
      </w:r>
      <w:r>
        <w:rPr>
          <w:lang w:val="de-DE"/>
        </w:rPr>
        <w:t>Hermelin</w:t>
      </w:r>
      <w:r w:rsidRPr="00B553C1">
        <w:rPr>
          <w:lang w:val="de-DE"/>
        </w:rPr>
        <w:t xml:space="preserve">. In: Stubbe, M., Krapp, F. (Eds.), Handbuch der Säugetiere Europas. </w:t>
      </w:r>
      <w:proofErr w:type="spellStart"/>
      <w:r>
        <w:t>Raubsäuger</w:t>
      </w:r>
      <w:proofErr w:type="spellEnd"/>
      <w:r>
        <w:t xml:space="preserve"> </w:t>
      </w:r>
      <w:proofErr w:type="spellStart"/>
      <w:r>
        <w:t>Teill</w:t>
      </w:r>
      <w:proofErr w:type="spellEnd"/>
      <w:r>
        <w:t xml:space="preserve"> II.</w:t>
      </w:r>
    </w:p>
    <w:p w14:paraId="6BA15B6F" w14:textId="77777777" w:rsidR="00992B93" w:rsidRDefault="00992B93" w:rsidP="00FB4A1E">
      <w:pPr>
        <w:autoSpaceDE w:val="0"/>
        <w:autoSpaceDN w:val="0"/>
        <w:adjustRightInd w:val="0"/>
        <w:spacing w:after="0" w:line="240" w:lineRule="auto"/>
      </w:pPr>
    </w:p>
    <w:p w14:paraId="283D8FE3" w14:textId="77777777" w:rsidR="00E55A31" w:rsidRDefault="00E55A31" w:rsidP="00FB4A1E">
      <w:pPr>
        <w:autoSpaceDE w:val="0"/>
        <w:autoSpaceDN w:val="0"/>
        <w:adjustRightInd w:val="0"/>
        <w:spacing w:after="0" w:line="240" w:lineRule="auto"/>
      </w:pPr>
      <w:proofErr w:type="spellStart"/>
      <w:r>
        <w:t>Saldanha</w:t>
      </w:r>
      <w:proofErr w:type="spellEnd"/>
      <w:r>
        <w:t xml:space="preserve"> I, Leung TLF, </w:t>
      </w:r>
      <w:proofErr w:type="spellStart"/>
      <w:r>
        <w:t>Poulin</w:t>
      </w:r>
      <w:proofErr w:type="spellEnd"/>
      <w:r>
        <w:t xml:space="preserve"> R (2009) </w:t>
      </w:r>
      <w:r w:rsidRPr="00E55A31">
        <w:t>Causes of intraspecific variation in body</w:t>
      </w:r>
      <w:r>
        <w:t xml:space="preserve"> </w:t>
      </w:r>
      <w:r w:rsidRPr="00E55A31">
        <w:t xml:space="preserve">size among trematode </w:t>
      </w:r>
      <w:proofErr w:type="spellStart"/>
      <w:r w:rsidRPr="00E55A31">
        <w:t>metacercariae</w:t>
      </w:r>
      <w:proofErr w:type="spellEnd"/>
      <w:r>
        <w:t xml:space="preserve">. Journal of Helminthology </w:t>
      </w:r>
      <w:r w:rsidRPr="00E55A31">
        <w:t>83,289–29</w:t>
      </w:r>
      <w:r>
        <w:t xml:space="preserve">3. </w:t>
      </w:r>
      <w:r w:rsidRPr="00E55A31">
        <w:t>https://doi.org/10.1017/S0022149X09224175</w:t>
      </w:r>
    </w:p>
    <w:p w14:paraId="5CC5B3EE" w14:textId="77777777" w:rsidR="00E55A31" w:rsidRDefault="00E55A31" w:rsidP="00FB4A1E">
      <w:pPr>
        <w:autoSpaceDE w:val="0"/>
        <w:autoSpaceDN w:val="0"/>
        <w:adjustRightInd w:val="0"/>
        <w:spacing w:after="0" w:line="240" w:lineRule="auto"/>
      </w:pPr>
    </w:p>
    <w:p w14:paraId="2794A1B5" w14:textId="77777777" w:rsidR="00992B93" w:rsidRPr="00992B93" w:rsidRDefault="00992B93" w:rsidP="00FB4A1E">
      <w:pPr>
        <w:autoSpaceDE w:val="0"/>
        <w:autoSpaceDN w:val="0"/>
        <w:adjustRightInd w:val="0"/>
        <w:spacing w:after="0" w:line="240" w:lineRule="auto"/>
      </w:pPr>
      <w:proofErr w:type="spellStart"/>
      <w:r w:rsidRPr="00992B93">
        <w:t>Sistermans</w:t>
      </w:r>
      <w:proofErr w:type="spellEnd"/>
      <w:r w:rsidRPr="00992B93">
        <w:t xml:space="preserve"> T, </w:t>
      </w:r>
      <w:proofErr w:type="spellStart"/>
      <w:r w:rsidRPr="00992B93">
        <w:t>Hartke</w:t>
      </w:r>
      <w:proofErr w:type="spellEnd"/>
      <w:r w:rsidRPr="00992B93">
        <w:t xml:space="preserve"> J, Stoldt M, </w:t>
      </w:r>
      <w:proofErr w:type="spellStart"/>
      <w:r w:rsidRPr="00992B93">
        <w:t>Libbrecht</w:t>
      </w:r>
      <w:proofErr w:type="spellEnd"/>
      <w:r w:rsidRPr="00992B93">
        <w:t xml:space="preserve"> R, </w:t>
      </w:r>
      <w:proofErr w:type="spellStart"/>
      <w:r w:rsidRPr="00992B93">
        <w:t>Foitzik</w:t>
      </w:r>
      <w:proofErr w:type="spellEnd"/>
      <w:r w:rsidRPr="00992B93">
        <w:t xml:space="preserve"> S (2023) The influence of parasite load on transcriptional activity and</w:t>
      </w:r>
      <w:r>
        <w:t xml:space="preserve"> </w:t>
      </w:r>
      <w:r w:rsidRPr="00992B93">
        <w:t xml:space="preserve">morphology of a </w:t>
      </w:r>
      <w:proofErr w:type="spellStart"/>
      <w:r w:rsidRPr="00992B93">
        <w:t>cestode</w:t>
      </w:r>
      <w:proofErr w:type="spellEnd"/>
      <w:r w:rsidRPr="00992B93">
        <w:t xml:space="preserve"> and its ant intermediate host</w:t>
      </w:r>
      <w:r>
        <w:t xml:space="preserve">. Molecular Ecology. </w:t>
      </w:r>
      <w:hyperlink r:id="rId23" w:history="1">
        <w:r>
          <w:rPr>
            <w:rStyle w:val="Hyperlink"/>
          </w:rPr>
          <w:t>https://doi.org/10.1111/mec.16995</w:t>
        </w:r>
      </w:hyperlink>
    </w:p>
    <w:p w14:paraId="0C0C53FB" w14:textId="77777777" w:rsidR="000A7F11" w:rsidRPr="00992B93" w:rsidRDefault="000A7F11" w:rsidP="00FB4A1E">
      <w:pPr>
        <w:autoSpaceDE w:val="0"/>
        <w:autoSpaceDN w:val="0"/>
        <w:adjustRightInd w:val="0"/>
        <w:spacing w:after="0" w:line="240" w:lineRule="auto"/>
      </w:pPr>
    </w:p>
    <w:p w14:paraId="4FFE72A3" w14:textId="77777777" w:rsidR="00CA60F0" w:rsidRDefault="00CA60F0" w:rsidP="00FB4A1E">
      <w:pPr>
        <w:autoSpaceDE w:val="0"/>
        <w:autoSpaceDN w:val="0"/>
        <w:adjustRightInd w:val="0"/>
        <w:spacing w:after="0" w:line="240" w:lineRule="auto"/>
      </w:pPr>
      <w:proofErr w:type="spellStart"/>
      <w:r>
        <w:t>Skorping</w:t>
      </w:r>
      <w:proofErr w:type="spellEnd"/>
      <w:r>
        <w:t xml:space="preserve"> A, Read AF, </w:t>
      </w:r>
      <w:proofErr w:type="spellStart"/>
      <w:r>
        <w:t>Keymer</w:t>
      </w:r>
      <w:proofErr w:type="spellEnd"/>
      <w:r>
        <w:t xml:space="preserve"> AE (1991) </w:t>
      </w:r>
      <w:r w:rsidRPr="00CA60F0">
        <w:t>Life history covariation in intestinal nematodes of mammals</w:t>
      </w:r>
      <w:r>
        <w:t xml:space="preserve">. </w:t>
      </w:r>
      <w:proofErr w:type="spellStart"/>
      <w:r>
        <w:t>Oikos</w:t>
      </w:r>
      <w:proofErr w:type="spellEnd"/>
      <w:r>
        <w:t>, 52, 3-18.</w:t>
      </w:r>
    </w:p>
    <w:p w14:paraId="6F80C8BB" w14:textId="77777777" w:rsidR="00CA60F0" w:rsidRDefault="00CA60F0" w:rsidP="00FB4A1E">
      <w:pPr>
        <w:autoSpaceDE w:val="0"/>
        <w:autoSpaceDN w:val="0"/>
        <w:adjustRightInd w:val="0"/>
        <w:spacing w:after="0" w:line="240" w:lineRule="auto"/>
      </w:pPr>
    </w:p>
    <w:p w14:paraId="3AA18EE4" w14:textId="77777777" w:rsidR="00386334" w:rsidRDefault="000E6ED9" w:rsidP="00FB4A1E">
      <w:pPr>
        <w:autoSpaceDE w:val="0"/>
        <w:autoSpaceDN w:val="0"/>
        <w:adjustRightInd w:val="0"/>
        <w:spacing w:after="0" w:line="240" w:lineRule="auto"/>
      </w:pPr>
      <w:r w:rsidRPr="000E6ED9">
        <w:t xml:space="preserve">Smith AN, Belk MC (2018) Does body size affect fitness the same way in males and females? A test of multiple fitness components. Biological journal of the </w:t>
      </w:r>
      <w:proofErr w:type="spellStart"/>
      <w:r w:rsidRPr="000E6ED9">
        <w:t>Linnean</w:t>
      </w:r>
      <w:proofErr w:type="spellEnd"/>
      <w:r w:rsidRPr="000E6ED9">
        <w:t xml:space="preserve"> Society, 124, 47-55.</w:t>
      </w:r>
      <w:r>
        <w:t xml:space="preserve"> </w:t>
      </w:r>
      <w:hyperlink r:id="rId24" w:history="1">
        <w:r>
          <w:rPr>
            <w:rStyle w:val="Hyperlink"/>
          </w:rPr>
          <w:t>https://doi.org/10.1093/biolinnean/bly025</w:t>
        </w:r>
      </w:hyperlink>
      <w:r w:rsidRPr="000E6ED9">
        <w:t xml:space="preserve"> </w:t>
      </w:r>
    </w:p>
    <w:p w14:paraId="62F39C77" w14:textId="77777777" w:rsidR="00980FDF" w:rsidRDefault="00980FDF" w:rsidP="00980FDF"/>
    <w:p w14:paraId="36C660B1" w14:textId="77777777" w:rsidR="00980FDF" w:rsidRDefault="00980FDF" w:rsidP="00980FDF">
      <w:pPr>
        <w:rPr>
          <w:rFonts w:ascii="Times New Roman" w:eastAsia="Times New Roman" w:hAnsi="Times New Roman" w:cs="Times New Roman"/>
          <w:sz w:val="24"/>
          <w:szCs w:val="24"/>
          <w:lang w:eastAsia="en-GB"/>
        </w:rPr>
      </w:pPr>
      <w:proofErr w:type="spellStart"/>
      <w:r>
        <w:t>Speakman</w:t>
      </w:r>
      <w:proofErr w:type="spellEnd"/>
      <w:r>
        <w:t xml:space="preserve"> JR (2005) </w:t>
      </w:r>
      <w:r w:rsidRPr="00386334">
        <w:t>Body size, energy metabolism and lifespan</w:t>
      </w:r>
      <w:r>
        <w:t xml:space="preserve">. </w:t>
      </w:r>
      <w:r>
        <w:rPr>
          <w:rStyle w:val="Emphasis"/>
        </w:rPr>
        <w:t xml:space="preserve">J </w:t>
      </w:r>
      <w:proofErr w:type="spellStart"/>
      <w:r>
        <w:rPr>
          <w:rStyle w:val="Emphasis"/>
        </w:rPr>
        <w:t>Exp</w:t>
      </w:r>
      <w:proofErr w:type="spellEnd"/>
      <w:r>
        <w:rPr>
          <w:rStyle w:val="Emphasis"/>
        </w:rPr>
        <w:t xml:space="preserve"> </w:t>
      </w:r>
      <w:proofErr w:type="spellStart"/>
      <w:r>
        <w:rPr>
          <w:rStyle w:val="Emphasis"/>
        </w:rPr>
        <w:t>Biol</w:t>
      </w:r>
      <w:proofErr w:type="spellEnd"/>
      <w:r>
        <w:t xml:space="preserve"> (2005) 208 (9): 1717–1730. </w:t>
      </w:r>
      <w:hyperlink r:id="rId25" w:tgtFrame="_blank" w:history="1">
        <w:r w:rsidRPr="00980FDF">
          <w:rPr>
            <w:rFonts w:ascii="Times New Roman" w:eastAsia="Times New Roman" w:hAnsi="Times New Roman" w:cs="Times New Roman"/>
            <w:color w:val="0000FF"/>
            <w:sz w:val="24"/>
            <w:szCs w:val="24"/>
            <w:u w:val="single"/>
            <w:lang w:eastAsia="en-GB"/>
          </w:rPr>
          <w:t>https://doi.org/10.1242/jeb.01556</w:t>
        </w:r>
      </w:hyperlink>
      <w:r w:rsidRPr="00980FDF">
        <w:rPr>
          <w:rFonts w:ascii="Times New Roman" w:eastAsia="Times New Roman" w:hAnsi="Times New Roman" w:cs="Times New Roman"/>
          <w:sz w:val="24"/>
          <w:szCs w:val="24"/>
          <w:lang w:eastAsia="en-GB"/>
        </w:rPr>
        <w:t xml:space="preserve"> </w:t>
      </w:r>
    </w:p>
    <w:p w14:paraId="73782982" w14:textId="77777777" w:rsidR="004E552B" w:rsidRPr="00023F67" w:rsidRDefault="004E552B" w:rsidP="004E552B">
      <w:pPr>
        <w:rPr>
          <w:lang w:val="en-US"/>
        </w:rPr>
      </w:pPr>
      <w:r>
        <w:rPr>
          <w:lang w:val="de-DE"/>
        </w:rPr>
        <w:t>Stubbe</w:t>
      </w:r>
      <w:r w:rsidRPr="00B553C1">
        <w:rPr>
          <w:lang w:val="de-DE"/>
        </w:rPr>
        <w:t xml:space="preserve"> M (1993) </w:t>
      </w:r>
      <w:proofErr w:type="spellStart"/>
      <w:r w:rsidRPr="00B553C1">
        <w:rPr>
          <w:i/>
          <w:lang w:val="de-DE"/>
        </w:rPr>
        <w:t>Mustela</w:t>
      </w:r>
      <w:proofErr w:type="spellEnd"/>
      <w:r w:rsidRPr="00B553C1">
        <w:rPr>
          <w:i/>
          <w:lang w:val="de-DE"/>
        </w:rPr>
        <w:t xml:space="preserve"> </w:t>
      </w:r>
      <w:proofErr w:type="spellStart"/>
      <w:r>
        <w:rPr>
          <w:i/>
          <w:lang w:val="de-DE"/>
        </w:rPr>
        <w:t>vison</w:t>
      </w:r>
      <w:proofErr w:type="spellEnd"/>
      <w:r w:rsidRPr="00B553C1">
        <w:rPr>
          <w:lang w:val="de-DE"/>
        </w:rPr>
        <w:t xml:space="preserve"> </w:t>
      </w:r>
      <w:proofErr w:type="spellStart"/>
      <w:r>
        <w:rPr>
          <w:lang w:val="de-DE"/>
        </w:rPr>
        <w:t>Schreber</w:t>
      </w:r>
      <w:proofErr w:type="spellEnd"/>
      <w:r w:rsidRPr="00B553C1">
        <w:rPr>
          <w:lang w:val="de-DE"/>
        </w:rPr>
        <w:t>, 17</w:t>
      </w:r>
      <w:r>
        <w:rPr>
          <w:lang w:val="de-DE"/>
        </w:rPr>
        <w:t>77</w:t>
      </w:r>
      <w:r w:rsidRPr="00B553C1">
        <w:rPr>
          <w:lang w:val="de-DE"/>
        </w:rPr>
        <w:t xml:space="preserve"> – </w:t>
      </w:r>
      <w:r>
        <w:rPr>
          <w:lang w:val="de-DE"/>
        </w:rPr>
        <w:t>Mink</w:t>
      </w:r>
      <w:r w:rsidRPr="00B553C1">
        <w:rPr>
          <w:lang w:val="de-DE"/>
        </w:rPr>
        <w:t>,</w:t>
      </w:r>
      <w:r>
        <w:rPr>
          <w:lang w:val="de-DE"/>
        </w:rPr>
        <w:t xml:space="preserve"> Amerikanischer Nerz</w:t>
      </w:r>
      <w:r w:rsidRPr="00B553C1">
        <w:rPr>
          <w:lang w:val="de-DE"/>
        </w:rPr>
        <w:t xml:space="preserve">. In: Stubbe, M., Krapp, F. (Eds.), Handbuch der Säugetiere Europas. </w:t>
      </w:r>
      <w:proofErr w:type="spellStart"/>
      <w:r w:rsidRPr="00023F67">
        <w:rPr>
          <w:lang w:val="en-US"/>
        </w:rPr>
        <w:t>Raubsäuger</w:t>
      </w:r>
      <w:proofErr w:type="spellEnd"/>
      <w:r w:rsidRPr="00023F67">
        <w:rPr>
          <w:lang w:val="en-US"/>
        </w:rPr>
        <w:t xml:space="preserve"> </w:t>
      </w:r>
      <w:proofErr w:type="spellStart"/>
      <w:r w:rsidRPr="00023F67">
        <w:rPr>
          <w:lang w:val="en-US"/>
        </w:rPr>
        <w:t>Teill</w:t>
      </w:r>
      <w:proofErr w:type="spellEnd"/>
      <w:r w:rsidRPr="00023F67">
        <w:rPr>
          <w:lang w:val="en-US"/>
        </w:rPr>
        <w:t xml:space="preserve"> II.</w:t>
      </w:r>
    </w:p>
    <w:p w14:paraId="63DD5DCE" w14:textId="77777777" w:rsidR="00223BDF" w:rsidRDefault="00B30FB5" w:rsidP="00980FDF">
      <w:pPr>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lastRenderedPageBreak/>
        <w:t>Thoney</w:t>
      </w:r>
      <w:proofErr w:type="spellEnd"/>
      <w:r>
        <w:rPr>
          <w:rFonts w:ascii="Times New Roman" w:eastAsia="Times New Roman" w:hAnsi="Times New Roman" w:cs="Times New Roman"/>
          <w:sz w:val="24"/>
          <w:szCs w:val="24"/>
          <w:lang w:eastAsia="en-GB"/>
        </w:rPr>
        <w:t xml:space="preserve"> DA (1988) </w:t>
      </w:r>
      <w:r w:rsidRPr="00B30FB5">
        <w:rPr>
          <w:rFonts w:ascii="Times New Roman" w:eastAsia="Times New Roman" w:hAnsi="Times New Roman" w:cs="Times New Roman"/>
          <w:sz w:val="24"/>
          <w:szCs w:val="24"/>
          <w:lang w:eastAsia="en-GB"/>
        </w:rPr>
        <w:t xml:space="preserve">Developmental </w:t>
      </w:r>
      <w:r>
        <w:rPr>
          <w:rFonts w:ascii="Times New Roman" w:eastAsia="Times New Roman" w:hAnsi="Times New Roman" w:cs="Times New Roman"/>
          <w:sz w:val="24"/>
          <w:szCs w:val="24"/>
          <w:lang w:eastAsia="en-GB"/>
        </w:rPr>
        <w:t>v</w:t>
      </w:r>
      <w:r w:rsidRPr="00B30FB5">
        <w:rPr>
          <w:rFonts w:ascii="Times New Roman" w:eastAsia="Times New Roman" w:hAnsi="Times New Roman" w:cs="Times New Roman"/>
          <w:sz w:val="24"/>
          <w:szCs w:val="24"/>
          <w:lang w:eastAsia="en-GB"/>
        </w:rPr>
        <w:t xml:space="preserve">ariation of </w:t>
      </w:r>
      <w:proofErr w:type="spellStart"/>
      <w:r w:rsidRPr="00B30FB5">
        <w:rPr>
          <w:rFonts w:ascii="Times New Roman" w:eastAsia="Times New Roman" w:hAnsi="Times New Roman" w:cs="Times New Roman"/>
          <w:i/>
          <w:sz w:val="24"/>
          <w:szCs w:val="24"/>
          <w:lang w:eastAsia="en-GB"/>
        </w:rPr>
        <w:t>Heteraxinoides</w:t>
      </w:r>
      <w:proofErr w:type="spellEnd"/>
      <w:r w:rsidRPr="00B30FB5">
        <w:rPr>
          <w:rFonts w:ascii="Times New Roman" w:eastAsia="Times New Roman" w:hAnsi="Times New Roman" w:cs="Times New Roman"/>
          <w:i/>
          <w:sz w:val="24"/>
          <w:szCs w:val="24"/>
          <w:lang w:eastAsia="en-GB"/>
        </w:rPr>
        <w:t xml:space="preserve"> </w:t>
      </w:r>
      <w:proofErr w:type="spellStart"/>
      <w:r w:rsidRPr="00B30FB5">
        <w:rPr>
          <w:rFonts w:ascii="Times New Roman" w:eastAsia="Times New Roman" w:hAnsi="Times New Roman" w:cs="Times New Roman"/>
          <w:i/>
          <w:sz w:val="24"/>
          <w:szCs w:val="24"/>
          <w:lang w:eastAsia="en-GB"/>
        </w:rPr>
        <w:t>xanthophilis</w:t>
      </w:r>
      <w:proofErr w:type="spellEnd"/>
      <w:r w:rsidR="00223BDF">
        <w:rPr>
          <w:rFonts w:ascii="Times New Roman" w:eastAsia="Times New Roman" w:hAnsi="Times New Roman" w:cs="Times New Roman"/>
          <w:sz w:val="24"/>
          <w:szCs w:val="24"/>
          <w:lang w:eastAsia="en-GB"/>
        </w:rPr>
        <w:t xml:space="preserve"> (</w:t>
      </w:r>
      <w:proofErr w:type="spellStart"/>
      <w:r w:rsidR="00223BDF">
        <w:rPr>
          <w:rFonts w:ascii="Times New Roman" w:eastAsia="Times New Roman" w:hAnsi="Times New Roman" w:cs="Times New Roman"/>
          <w:sz w:val="24"/>
          <w:szCs w:val="24"/>
          <w:lang w:eastAsia="en-GB"/>
        </w:rPr>
        <w:t>Monogenea</w:t>
      </w:r>
      <w:proofErr w:type="spellEnd"/>
      <w:r w:rsidR="00223BDF">
        <w:rPr>
          <w:rFonts w:ascii="Times New Roman" w:eastAsia="Times New Roman" w:hAnsi="Times New Roman" w:cs="Times New Roman"/>
          <w:sz w:val="24"/>
          <w:szCs w:val="24"/>
          <w:lang w:eastAsia="en-GB"/>
        </w:rPr>
        <w:t>) on hosts of different s</w:t>
      </w:r>
      <w:r w:rsidRPr="00B30FB5">
        <w:rPr>
          <w:rFonts w:ascii="Times New Roman" w:eastAsia="Times New Roman" w:hAnsi="Times New Roman" w:cs="Times New Roman"/>
          <w:sz w:val="24"/>
          <w:szCs w:val="24"/>
          <w:lang w:eastAsia="en-GB"/>
        </w:rPr>
        <w:t>izes</w:t>
      </w:r>
      <w:r w:rsidR="00223BDF">
        <w:rPr>
          <w:rFonts w:ascii="Times New Roman" w:eastAsia="Times New Roman" w:hAnsi="Times New Roman" w:cs="Times New Roman"/>
          <w:sz w:val="24"/>
          <w:szCs w:val="24"/>
          <w:lang w:eastAsia="en-GB"/>
        </w:rPr>
        <w:t xml:space="preserve">. </w:t>
      </w:r>
      <w:r w:rsidR="00223BDF" w:rsidRPr="00223BDF">
        <w:rPr>
          <w:rFonts w:ascii="Times New Roman" w:eastAsia="Times New Roman" w:hAnsi="Times New Roman" w:cs="Times New Roman"/>
          <w:sz w:val="24"/>
          <w:szCs w:val="24"/>
          <w:lang w:eastAsia="en-GB"/>
        </w:rPr>
        <w:t>Journal of Parasitology</w:t>
      </w:r>
      <w:r w:rsidR="00223BDF">
        <w:rPr>
          <w:rFonts w:ascii="Times New Roman" w:eastAsia="Times New Roman" w:hAnsi="Times New Roman" w:cs="Times New Roman"/>
          <w:sz w:val="24"/>
          <w:szCs w:val="24"/>
          <w:lang w:eastAsia="en-GB"/>
        </w:rPr>
        <w:t xml:space="preserve"> </w:t>
      </w:r>
      <w:r w:rsidR="00223BDF" w:rsidRPr="00223BDF">
        <w:rPr>
          <w:rFonts w:ascii="Times New Roman" w:eastAsia="Times New Roman" w:hAnsi="Times New Roman" w:cs="Times New Roman"/>
          <w:sz w:val="24"/>
          <w:szCs w:val="24"/>
          <w:lang w:eastAsia="en-GB"/>
        </w:rPr>
        <w:t>74</w:t>
      </w:r>
      <w:r w:rsidR="00223BDF">
        <w:rPr>
          <w:rFonts w:ascii="Times New Roman" w:eastAsia="Times New Roman" w:hAnsi="Times New Roman" w:cs="Times New Roman"/>
          <w:sz w:val="24"/>
          <w:szCs w:val="24"/>
          <w:lang w:eastAsia="en-GB"/>
        </w:rPr>
        <w:t xml:space="preserve">:999-1003. </w:t>
      </w:r>
      <w:r w:rsidR="00223BDF" w:rsidRPr="00223BDF">
        <w:rPr>
          <w:rFonts w:ascii="Times New Roman" w:eastAsia="Times New Roman" w:hAnsi="Times New Roman" w:cs="Times New Roman"/>
          <w:sz w:val="24"/>
          <w:szCs w:val="24"/>
          <w:lang w:eastAsia="en-GB"/>
        </w:rPr>
        <w:t>https://doi.org/10.2307/3282222</w:t>
      </w:r>
    </w:p>
    <w:p w14:paraId="3E649229" w14:textId="77777777" w:rsidR="00014B9F" w:rsidRDefault="00014B9F" w:rsidP="00980FDF">
      <w:pPr>
        <w:rPr>
          <w:rStyle w:val="c-bibliographic-informationvalue"/>
        </w:rPr>
      </w:pPr>
      <w:proofErr w:type="spellStart"/>
      <w:r w:rsidRPr="00014B9F">
        <w:rPr>
          <w:rFonts w:ascii="Times New Roman" w:eastAsia="Times New Roman" w:hAnsi="Times New Roman" w:cs="Times New Roman"/>
          <w:sz w:val="24"/>
          <w:szCs w:val="24"/>
          <w:lang w:eastAsia="en-GB"/>
        </w:rPr>
        <w:t>Trouvé</w:t>
      </w:r>
      <w:proofErr w:type="spellEnd"/>
      <w:r w:rsidRPr="00014B9F">
        <w:rPr>
          <w:rFonts w:ascii="Times New Roman" w:eastAsia="Times New Roman" w:hAnsi="Times New Roman" w:cs="Times New Roman"/>
          <w:sz w:val="24"/>
          <w:szCs w:val="24"/>
          <w:lang w:eastAsia="en-GB"/>
        </w:rPr>
        <w:t xml:space="preserve"> S, </w:t>
      </w:r>
      <w:proofErr w:type="spellStart"/>
      <w:r w:rsidRPr="00014B9F">
        <w:rPr>
          <w:rFonts w:ascii="Times New Roman" w:eastAsia="Times New Roman" w:hAnsi="Times New Roman" w:cs="Times New Roman"/>
          <w:sz w:val="24"/>
          <w:szCs w:val="24"/>
          <w:lang w:eastAsia="en-GB"/>
        </w:rPr>
        <w:t>Sasal</w:t>
      </w:r>
      <w:proofErr w:type="spellEnd"/>
      <w:r w:rsidRPr="00014B9F">
        <w:rPr>
          <w:rFonts w:ascii="Times New Roman" w:eastAsia="Times New Roman" w:hAnsi="Times New Roman" w:cs="Times New Roman"/>
          <w:sz w:val="24"/>
          <w:szCs w:val="24"/>
          <w:lang w:eastAsia="en-GB"/>
        </w:rPr>
        <w:t xml:space="preserve"> P, </w:t>
      </w:r>
      <w:proofErr w:type="spellStart"/>
      <w:r w:rsidRPr="00014B9F">
        <w:rPr>
          <w:rFonts w:ascii="Times New Roman" w:eastAsia="Times New Roman" w:hAnsi="Times New Roman" w:cs="Times New Roman"/>
          <w:sz w:val="24"/>
          <w:szCs w:val="24"/>
          <w:lang w:eastAsia="en-GB"/>
        </w:rPr>
        <w:t>Jourdane</w:t>
      </w:r>
      <w:proofErr w:type="spellEnd"/>
      <w:r w:rsidRPr="00014B9F">
        <w:rPr>
          <w:rFonts w:ascii="Times New Roman" w:eastAsia="Times New Roman" w:hAnsi="Times New Roman" w:cs="Times New Roman"/>
          <w:sz w:val="24"/>
          <w:szCs w:val="24"/>
          <w:lang w:eastAsia="en-GB"/>
        </w:rPr>
        <w:t xml:space="preserve"> J, Renaud F, </w:t>
      </w:r>
      <w:proofErr w:type="spellStart"/>
      <w:r w:rsidRPr="00014B9F">
        <w:rPr>
          <w:rFonts w:ascii="Times New Roman" w:eastAsia="Times New Roman" w:hAnsi="Times New Roman" w:cs="Times New Roman"/>
          <w:sz w:val="24"/>
          <w:szCs w:val="24"/>
          <w:lang w:eastAsia="en-GB"/>
        </w:rPr>
        <w:t>Morand</w:t>
      </w:r>
      <w:proofErr w:type="spellEnd"/>
      <w:r w:rsidRPr="00014B9F">
        <w:rPr>
          <w:rFonts w:ascii="Times New Roman" w:eastAsia="Times New Roman" w:hAnsi="Times New Roman" w:cs="Times New Roman"/>
          <w:sz w:val="24"/>
          <w:szCs w:val="24"/>
          <w:lang w:eastAsia="en-GB"/>
        </w:rPr>
        <w:t xml:space="preserve"> S (1998) The evolution of life-history traits in parasitic an</w:t>
      </w:r>
      <w:r>
        <w:rPr>
          <w:rFonts w:ascii="Times New Roman" w:eastAsia="Times New Roman" w:hAnsi="Times New Roman" w:cs="Times New Roman"/>
          <w:sz w:val="24"/>
          <w:szCs w:val="24"/>
          <w:lang w:eastAsia="en-GB"/>
        </w:rPr>
        <w:t xml:space="preserve">d free-living </w:t>
      </w:r>
      <w:proofErr w:type="spellStart"/>
      <w:r>
        <w:rPr>
          <w:rFonts w:ascii="Times New Roman" w:eastAsia="Times New Roman" w:hAnsi="Times New Roman" w:cs="Times New Roman"/>
          <w:sz w:val="24"/>
          <w:szCs w:val="24"/>
          <w:lang w:eastAsia="en-GB"/>
        </w:rPr>
        <w:t>platyhelminths</w:t>
      </w:r>
      <w:proofErr w:type="spellEnd"/>
      <w:r>
        <w:rPr>
          <w:rFonts w:ascii="Times New Roman" w:eastAsia="Times New Roman" w:hAnsi="Times New Roman" w:cs="Times New Roman"/>
          <w:sz w:val="24"/>
          <w:szCs w:val="24"/>
          <w:lang w:eastAsia="en-GB"/>
        </w:rPr>
        <w:t xml:space="preserve">: a new perspective. </w:t>
      </w:r>
      <w:proofErr w:type="spellStart"/>
      <w:r>
        <w:rPr>
          <w:rFonts w:ascii="Times New Roman" w:eastAsia="Times New Roman" w:hAnsi="Times New Roman" w:cs="Times New Roman"/>
          <w:sz w:val="24"/>
          <w:szCs w:val="24"/>
          <w:lang w:eastAsia="en-GB"/>
        </w:rPr>
        <w:t>Oecologia</w:t>
      </w:r>
      <w:proofErr w:type="spellEnd"/>
      <w:r>
        <w:rPr>
          <w:rFonts w:ascii="Times New Roman" w:eastAsia="Times New Roman" w:hAnsi="Times New Roman" w:cs="Times New Roman"/>
          <w:sz w:val="24"/>
          <w:szCs w:val="24"/>
          <w:lang w:eastAsia="en-GB"/>
        </w:rPr>
        <w:t>, 115, 370-378.</w:t>
      </w:r>
      <w:r w:rsidR="00C81C1E">
        <w:rPr>
          <w:rFonts w:ascii="Times New Roman" w:eastAsia="Times New Roman" w:hAnsi="Times New Roman" w:cs="Times New Roman"/>
          <w:sz w:val="24"/>
          <w:szCs w:val="24"/>
          <w:lang w:eastAsia="en-GB"/>
        </w:rPr>
        <w:t xml:space="preserve"> </w:t>
      </w:r>
      <w:hyperlink r:id="rId26" w:history="1">
        <w:r w:rsidR="00AB2DCE" w:rsidRPr="00C519D5">
          <w:rPr>
            <w:rStyle w:val="Hyperlink"/>
          </w:rPr>
          <w:t>https://doi.org/10.1007/s004420050530</w:t>
        </w:r>
      </w:hyperlink>
    </w:p>
    <w:p w14:paraId="3347FF12" w14:textId="77777777" w:rsidR="00021EF6" w:rsidRPr="00021EF6" w:rsidRDefault="00021EF6" w:rsidP="00980FDF">
      <w:pPr>
        <w:rPr>
          <w:rStyle w:val="c-bibliographic-informationvalue"/>
        </w:rPr>
      </w:pPr>
      <w:r w:rsidRPr="00021EF6">
        <w:rPr>
          <w:rStyle w:val="c-bibliographic-informationvalue"/>
        </w:rPr>
        <w:t xml:space="preserve">Van </w:t>
      </w:r>
      <w:proofErr w:type="spellStart"/>
      <w:r w:rsidRPr="00021EF6">
        <w:rPr>
          <w:rStyle w:val="c-bibliographic-informationvalue"/>
        </w:rPr>
        <w:t>Damme</w:t>
      </w:r>
      <w:proofErr w:type="spellEnd"/>
      <w:r w:rsidRPr="00021EF6">
        <w:rPr>
          <w:rStyle w:val="c-bibliographic-informationvalue"/>
        </w:rPr>
        <w:t xml:space="preserve"> PA, </w:t>
      </w:r>
      <w:proofErr w:type="spellStart"/>
      <w:r w:rsidRPr="00021EF6">
        <w:rPr>
          <w:rStyle w:val="c-bibliographic-informationvalue"/>
        </w:rPr>
        <w:t>Maertens</w:t>
      </w:r>
      <w:proofErr w:type="spellEnd"/>
      <w:r w:rsidRPr="00021EF6">
        <w:rPr>
          <w:rStyle w:val="c-bibliographic-informationvalue"/>
        </w:rPr>
        <w:t xml:space="preserve"> D, </w:t>
      </w:r>
      <w:proofErr w:type="spellStart"/>
      <w:r w:rsidRPr="00021EF6">
        <w:rPr>
          <w:rStyle w:val="c-bibliographic-informationvalue"/>
        </w:rPr>
        <w:t>Arrumm</w:t>
      </w:r>
      <w:proofErr w:type="spellEnd"/>
      <w:r w:rsidRPr="00021EF6">
        <w:rPr>
          <w:rStyle w:val="c-bibliographic-informationvalue"/>
        </w:rPr>
        <w:t xml:space="preserve"> A, </w:t>
      </w:r>
      <w:proofErr w:type="spellStart"/>
      <w:r w:rsidRPr="00021EF6">
        <w:rPr>
          <w:rStyle w:val="c-bibliographic-informationvalue"/>
        </w:rPr>
        <w:t>Hamerlync</w:t>
      </w:r>
      <w:r>
        <w:rPr>
          <w:rStyle w:val="c-bibliographic-informationvalue"/>
        </w:rPr>
        <w:t>k</w:t>
      </w:r>
      <w:proofErr w:type="spellEnd"/>
      <w:r w:rsidRPr="00021EF6">
        <w:rPr>
          <w:rStyle w:val="c-bibliographic-informationvalue"/>
        </w:rPr>
        <w:t xml:space="preserve"> </w:t>
      </w:r>
      <w:r>
        <w:rPr>
          <w:rStyle w:val="c-bibliographic-informationvalue"/>
        </w:rPr>
        <w:t xml:space="preserve">O, </w:t>
      </w:r>
      <w:proofErr w:type="spellStart"/>
      <w:r>
        <w:rPr>
          <w:rStyle w:val="c-bibliographic-informationvalue"/>
        </w:rPr>
        <w:t>Ollevier</w:t>
      </w:r>
      <w:proofErr w:type="spellEnd"/>
      <w:r>
        <w:rPr>
          <w:rStyle w:val="c-bibliographic-informationvalue"/>
        </w:rPr>
        <w:t xml:space="preserve"> F (1993) The role of </w:t>
      </w:r>
      <w:proofErr w:type="spellStart"/>
      <w:r>
        <w:rPr>
          <w:rStyle w:val="c-bibliographic-informationvalue"/>
          <w:i/>
        </w:rPr>
        <w:t>Callionymus</w:t>
      </w:r>
      <w:proofErr w:type="spellEnd"/>
      <w:r>
        <w:rPr>
          <w:rStyle w:val="c-bibliographic-informationvalue"/>
          <w:i/>
        </w:rPr>
        <w:t xml:space="preserve"> </w:t>
      </w:r>
      <w:proofErr w:type="spellStart"/>
      <w:r>
        <w:rPr>
          <w:rStyle w:val="c-bibliographic-informationvalue"/>
          <w:i/>
        </w:rPr>
        <w:t>lyra</w:t>
      </w:r>
      <w:proofErr w:type="spellEnd"/>
      <w:r>
        <w:rPr>
          <w:rStyle w:val="c-bibliographic-informationvalue"/>
          <w:i/>
        </w:rPr>
        <w:t xml:space="preserve"> </w:t>
      </w:r>
      <w:r>
        <w:rPr>
          <w:rStyle w:val="c-bibliographic-informationvalue"/>
        </w:rPr>
        <w:t xml:space="preserve">and </w:t>
      </w:r>
      <w:r>
        <w:rPr>
          <w:rStyle w:val="c-bibliographic-informationvalue"/>
          <w:i/>
        </w:rPr>
        <w:t>C</w:t>
      </w:r>
      <w:r>
        <w:rPr>
          <w:rStyle w:val="c-bibliographic-informationvalue"/>
        </w:rPr>
        <w:t xml:space="preserve">. </w:t>
      </w:r>
      <w:proofErr w:type="spellStart"/>
      <w:r>
        <w:rPr>
          <w:rStyle w:val="c-bibliographic-informationvalue"/>
          <w:i/>
        </w:rPr>
        <w:t>reticulatus</w:t>
      </w:r>
      <w:proofErr w:type="spellEnd"/>
      <w:r>
        <w:rPr>
          <w:rStyle w:val="c-bibliographic-informationvalue"/>
        </w:rPr>
        <w:t xml:space="preserve"> in the life cycle of </w:t>
      </w:r>
      <w:proofErr w:type="spellStart"/>
      <w:r>
        <w:rPr>
          <w:rStyle w:val="c-bibliographic-informationvalue"/>
          <w:i/>
        </w:rPr>
        <w:t>Lernaeocera</w:t>
      </w:r>
      <w:proofErr w:type="spellEnd"/>
      <w:r>
        <w:rPr>
          <w:rStyle w:val="c-bibliographic-informationvalue"/>
          <w:i/>
        </w:rPr>
        <w:t xml:space="preserve"> </w:t>
      </w:r>
      <w:proofErr w:type="spellStart"/>
      <w:r>
        <w:rPr>
          <w:rStyle w:val="c-bibliographic-informationvalue"/>
          <w:i/>
        </w:rPr>
        <w:t>lusci</w:t>
      </w:r>
      <w:proofErr w:type="spellEnd"/>
      <w:r>
        <w:rPr>
          <w:rStyle w:val="c-bibliographic-informationvalue"/>
        </w:rPr>
        <w:t xml:space="preserve"> in Belgian coastal waters (</w:t>
      </w:r>
      <w:proofErr w:type="spellStart"/>
      <w:r>
        <w:rPr>
          <w:rStyle w:val="c-bibliographic-informationvalue"/>
        </w:rPr>
        <w:t>Souther</w:t>
      </w:r>
      <w:proofErr w:type="spellEnd"/>
      <w:r>
        <w:rPr>
          <w:rStyle w:val="c-bibliographic-informationvalue"/>
        </w:rPr>
        <w:t xml:space="preserve"> Bight of the North Sea). Journal of Fish Biology, 42:395-401. </w:t>
      </w:r>
      <w:hyperlink r:id="rId27" w:history="1">
        <w:r>
          <w:rPr>
            <w:rStyle w:val="Hyperlink"/>
          </w:rPr>
          <w:t>https://doi.org/10.1111/j.1095-8649.1993.tb00342.x</w:t>
        </w:r>
      </w:hyperlink>
    </w:p>
    <w:p w14:paraId="6C1116A6" w14:textId="77777777" w:rsidR="0051366E" w:rsidRDefault="0051366E" w:rsidP="00980FDF">
      <w:pPr>
        <w:rPr>
          <w:rStyle w:val="c-bibliographic-informationvalue"/>
        </w:rPr>
      </w:pPr>
      <w:r>
        <w:rPr>
          <w:rStyle w:val="c-bibliographic-informationvalue"/>
        </w:rPr>
        <w:t xml:space="preserve">Walker M, Hall A, Anderson RM, </w:t>
      </w:r>
      <w:proofErr w:type="spellStart"/>
      <w:r>
        <w:rPr>
          <w:rStyle w:val="c-bibliographic-informationvalue"/>
        </w:rPr>
        <w:t>Basáñez</w:t>
      </w:r>
      <w:proofErr w:type="spellEnd"/>
      <w:r>
        <w:rPr>
          <w:rStyle w:val="c-bibliographic-informationvalue"/>
        </w:rPr>
        <w:t xml:space="preserve"> MG (2009) </w:t>
      </w:r>
      <w:r w:rsidRPr="0051366E">
        <w:rPr>
          <w:rStyle w:val="c-bibliographic-informationvalue"/>
        </w:rPr>
        <w:t xml:space="preserve">Density-dependent effects on the weight of female </w:t>
      </w:r>
      <w:proofErr w:type="spellStart"/>
      <w:r w:rsidRPr="0051366E">
        <w:rPr>
          <w:rStyle w:val="c-bibliographic-informationvalue"/>
          <w:i/>
        </w:rPr>
        <w:t>Ascaris</w:t>
      </w:r>
      <w:proofErr w:type="spellEnd"/>
      <w:r w:rsidRPr="0051366E">
        <w:rPr>
          <w:rStyle w:val="c-bibliographic-informationvalue"/>
          <w:i/>
        </w:rPr>
        <w:t xml:space="preserve"> </w:t>
      </w:r>
      <w:proofErr w:type="spellStart"/>
      <w:r w:rsidRPr="0051366E">
        <w:rPr>
          <w:rStyle w:val="c-bibliographic-informationvalue"/>
          <w:i/>
        </w:rPr>
        <w:t>lumbricoides</w:t>
      </w:r>
      <w:proofErr w:type="spellEnd"/>
      <w:r w:rsidRPr="0051366E">
        <w:rPr>
          <w:rStyle w:val="c-bibliographic-informationvalue"/>
        </w:rPr>
        <w:t xml:space="preserve"> infections of humans and its impact on patterns of egg production</w:t>
      </w:r>
      <w:r>
        <w:rPr>
          <w:rStyle w:val="c-bibliographic-informationvalue"/>
        </w:rPr>
        <w:t>. Parasites &amp; Vectors, 2:11. https://doi.org/10.1186/1756-3305-2-11</w:t>
      </w:r>
    </w:p>
    <w:p w14:paraId="669ED896" w14:textId="77777777" w:rsidR="00AB2DCE" w:rsidRDefault="00AB2DCE" w:rsidP="00980FDF">
      <w:proofErr w:type="spellStart"/>
      <w:r>
        <w:rPr>
          <w:rStyle w:val="c-bibliographic-informationvalue"/>
        </w:rPr>
        <w:t>Wenner</w:t>
      </w:r>
      <w:proofErr w:type="spellEnd"/>
      <w:r>
        <w:rPr>
          <w:rStyle w:val="c-bibliographic-informationvalue"/>
        </w:rPr>
        <w:t xml:space="preserve"> EL, Windsor NT (1979) </w:t>
      </w:r>
      <w:r w:rsidRPr="00AB2DCE">
        <w:rPr>
          <w:rStyle w:val="c-bibliographic-informationvalue"/>
        </w:rPr>
        <w:t xml:space="preserve">Parasitism of </w:t>
      </w:r>
      <w:proofErr w:type="spellStart"/>
      <w:r w:rsidRPr="00AB2DCE">
        <w:rPr>
          <w:rStyle w:val="c-bibliographic-informationvalue"/>
        </w:rPr>
        <w:t>galatheid</w:t>
      </w:r>
      <w:proofErr w:type="spellEnd"/>
      <w:r w:rsidRPr="00AB2DCE">
        <w:rPr>
          <w:rStyle w:val="c-bibliographic-informationvalue"/>
        </w:rPr>
        <w:t xml:space="preserve"> crustaceans from the Norfolk Canyon and Middle Atlantic Bight by </w:t>
      </w:r>
      <w:proofErr w:type="spellStart"/>
      <w:r w:rsidRPr="00AB2DCE">
        <w:rPr>
          <w:rStyle w:val="c-bibliographic-informationvalue"/>
        </w:rPr>
        <w:t>bopyrid</w:t>
      </w:r>
      <w:proofErr w:type="spellEnd"/>
      <w:r w:rsidRPr="00AB2DCE">
        <w:rPr>
          <w:rStyle w:val="c-bibliographic-informationvalue"/>
        </w:rPr>
        <w:t xml:space="preserve"> isopods</w:t>
      </w:r>
      <w:r>
        <w:rPr>
          <w:rStyle w:val="c-bibliographic-informationvalue"/>
        </w:rPr>
        <w:t xml:space="preserve">. </w:t>
      </w:r>
      <w:proofErr w:type="spellStart"/>
      <w:r>
        <w:rPr>
          <w:rStyle w:val="c-bibliographic-informationvalue"/>
        </w:rPr>
        <w:t>Crustaceana</w:t>
      </w:r>
      <w:proofErr w:type="spellEnd"/>
      <w:r>
        <w:rPr>
          <w:rStyle w:val="c-bibliographic-informationvalue"/>
        </w:rPr>
        <w:t xml:space="preserve"> 37:</w:t>
      </w:r>
      <w:r>
        <w:t xml:space="preserve">293-303. </w:t>
      </w:r>
      <w:hyperlink r:id="rId28" w:history="1">
        <w:r w:rsidR="00C274A6" w:rsidRPr="00C519D5">
          <w:rPr>
            <w:rStyle w:val="Hyperlink"/>
          </w:rPr>
          <w:t>https://www.jstor.org/stable/20103457</w:t>
        </w:r>
      </w:hyperlink>
    </w:p>
    <w:p w14:paraId="76E7DD1D" w14:textId="77777777" w:rsidR="00B553C1" w:rsidRDefault="00B553C1" w:rsidP="00B553C1">
      <w:proofErr w:type="spellStart"/>
      <w:r w:rsidRPr="00023F67">
        <w:t>Wolsan</w:t>
      </w:r>
      <w:proofErr w:type="spellEnd"/>
      <w:r w:rsidRPr="00023F67">
        <w:t xml:space="preserve"> M (1993) </w:t>
      </w:r>
      <w:proofErr w:type="spellStart"/>
      <w:r w:rsidRPr="00023F67">
        <w:rPr>
          <w:i/>
        </w:rPr>
        <w:t>Mustela</w:t>
      </w:r>
      <w:proofErr w:type="spellEnd"/>
      <w:r w:rsidRPr="00023F67">
        <w:rPr>
          <w:i/>
        </w:rPr>
        <w:t xml:space="preserve"> </w:t>
      </w:r>
      <w:proofErr w:type="spellStart"/>
      <w:r w:rsidRPr="00023F67">
        <w:rPr>
          <w:i/>
        </w:rPr>
        <w:t>putorius</w:t>
      </w:r>
      <w:proofErr w:type="spellEnd"/>
      <w:r w:rsidRPr="00023F67">
        <w:t xml:space="preserve"> Linnaeus, 1758 – </w:t>
      </w:r>
      <w:proofErr w:type="spellStart"/>
      <w:r w:rsidRPr="00023F67">
        <w:t>Waldiltis</w:t>
      </w:r>
      <w:proofErr w:type="spellEnd"/>
      <w:r w:rsidRPr="00023F67">
        <w:t xml:space="preserve">, </w:t>
      </w:r>
      <w:proofErr w:type="spellStart"/>
      <w:r w:rsidRPr="00023F67">
        <w:t>Europäischer</w:t>
      </w:r>
      <w:proofErr w:type="spellEnd"/>
      <w:r w:rsidRPr="00023F67">
        <w:t xml:space="preserve"> </w:t>
      </w:r>
      <w:proofErr w:type="spellStart"/>
      <w:r w:rsidRPr="00023F67">
        <w:t>Iltis</w:t>
      </w:r>
      <w:proofErr w:type="spellEnd"/>
      <w:r w:rsidRPr="00023F67">
        <w:t xml:space="preserve">, </w:t>
      </w:r>
      <w:proofErr w:type="spellStart"/>
      <w:r w:rsidRPr="00023F67">
        <w:t>Iltis</w:t>
      </w:r>
      <w:proofErr w:type="spellEnd"/>
      <w:r w:rsidRPr="00023F67">
        <w:t xml:space="preserve">. In: </w:t>
      </w:r>
      <w:proofErr w:type="spellStart"/>
      <w:r w:rsidRPr="00023F67">
        <w:t>Stubbe</w:t>
      </w:r>
      <w:proofErr w:type="spellEnd"/>
      <w:r w:rsidRPr="00023F67">
        <w:t xml:space="preserve">, M., </w:t>
      </w:r>
      <w:proofErr w:type="spellStart"/>
      <w:r w:rsidRPr="00023F67">
        <w:t>Krapp</w:t>
      </w:r>
      <w:proofErr w:type="spellEnd"/>
      <w:r w:rsidRPr="00023F67">
        <w:t xml:space="preserve">, F. (Eds.), </w:t>
      </w:r>
      <w:proofErr w:type="spellStart"/>
      <w:r w:rsidRPr="00023F67">
        <w:t>Handbuch</w:t>
      </w:r>
      <w:proofErr w:type="spellEnd"/>
      <w:r w:rsidRPr="00023F67">
        <w:t xml:space="preserve"> der </w:t>
      </w:r>
      <w:proofErr w:type="spellStart"/>
      <w:r w:rsidRPr="00023F67">
        <w:t>Säugetiere</w:t>
      </w:r>
      <w:proofErr w:type="spellEnd"/>
      <w:r w:rsidRPr="00023F67">
        <w:t xml:space="preserve"> </w:t>
      </w:r>
      <w:proofErr w:type="spellStart"/>
      <w:r w:rsidRPr="00023F67">
        <w:t>Europas</w:t>
      </w:r>
      <w:proofErr w:type="spellEnd"/>
      <w:r w:rsidRPr="00023F67">
        <w:t xml:space="preserve">. </w:t>
      </w:r>
      <w:proofErr w:type="spellStart"/>
      <w:r>
        <w:t>Raubsäuger</w:t>
      </w:r>
      <w:proofErr w:type="spellEnd"/>
      <w:r>
        <w:t xml:space="preserve"> </w:t>
      </w:r>
      <w:proofErr w:type="spellStart"/>
      <w:r>
        <w:t>Teill</w:t>
      </w:r>
      <w:proofErr w:type="spellEnd"/>
      <w:r>
        <w:t xml:space="preserve"> II.</w:t>
      </w:r>
    </w:p>
    <w:p w14:paraId="381A8D95" w14:textId="77777777" w:rsidR="00C274A6" w:rsidRDefault="00C274A6" w:rsidP="00980FDF">
      <w:proofErr w:type="spellStart"/>
      <w:r>
        <w:t>Zelmer</w:t>
      </w:r>
      <w:proofErr w:type="spellEnd"/>
      <w:r>
        <w:t xml:space="preserve"> DA, Arai HP (1998) </w:t>
      </w:r>
      <w:r w:rsidRPr="00C274A6">
        <w:t xml:space="preserve">The </w:t>
      </w:r>
      <w:r>
        <w:t>c</w:t>
      </w:r>
      <w:r w:rsidRPr="00C274A6">
        <w:t xml:space="preserve">ontributions of </w:t>
      </w:r>
      <w:r>
        <w:t>h</w:t>
      </w:r>
      <w:r w:rsidRPr="00C274A6">
        <w:t xml:space="preserve">ost </w:t>
      </w:r>
      <w:r>
        <w:t>a</w:t>
      </w:r>
      <w:r w:rsidRPr="00C274A6">
        <w:t xml:space="preserve">ge and </w:t>
      </w:r>
      <w:r>
        <w:t>s</w:t>
      </w:r>
      <w:r w:rsidRPr="00C274A6">
        <w:t xml:space="preserve">ize to the </w:t>
      </w:r>
      <w:r>
        <w:t>aggregated distribution of p</w:t>
      </w:r>
      <w:r w:rsidRPr="00C274A6">
        <w:t xml:space="preserve">arasites in </w:t>
      </w:r>
      <w:r>
        <w:t>yellow p</w:t>
      </w:r>
      <w:r w:rsidRPr="00C274A6">
        <w:t xml:space="preserve">erch, </w:t>
      </w:r>
      <w:proofErr w:type="spellStart"/>
      <w:r w:rsidRPr="00C274A6">
        <w:rPr>
          <w:i/>
        </w:rPr>
        <w:t>Perca</w:t>
      </w:r>
      <w:proofErr w:type="spellEnd"/>
      <w:r w:rsidRPr="00C274A6">
        <w:rPr>
          <w:i/>
        </w:rPr>
        <w:t xml:space="preserve"> </w:t>
      </w:r>
      <w:proofErr w:type="spellStart"/>
      <w:r w:rsidRPr="00C274A6">
        <w:rPr>
          <w:i/>
        </w:rPr>
        <w:t>flavescens</w:t>
      </w:r>
      <w:proofErr w:type="spellEnd"/>
      <w:r w:rsidRPr="00C274A6">
        <w:t>, from Garner Lake, Alberta, Canada</w:t>
      </w:r>
      <w:r>
        <w:t>. Journal of Parasitology, 84: 24-28</w:t>
      </w:r>
    </w:p>
    <w:p w14:paraId="6DB66445" w14:textId="77777777" w:rsidR="004D2EAF" w:rsidRDefault="004D2EAF" w:rsidP="00980FDF"/>
    <w:p w14:paraId="09318E6D" w14:textId="77777777" w:rsidR="004D2EAF" w:rsidRPr="00014B9F" w:rsidRDefault="004D2EAF" w:rsidP="00980FDF">
      <w:pPr>
        <w:rPr>
          <w:rFonts w:ascii="Times New Roman" w:eastAsia="Times New Roman" w:hAnsi="Times New Roman" w:cs="Times New Roman"/>
          <w:sz w:val="24"/>
          <w:szCs w:val="24"/>
          <w:lang w:eastAsia="en-GB"/>
        </w:rPr>
      </w:pPr>
    </w:p>
    <w:sectPr w:rsidR="004D2EAF" w:rsidRPr="00014B9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n Wittische" w:date="2023-07-07T12:55:00Z" w:initials="JW">
    <w:p w14:paraId="2F9EA060" w14:textId="1D639A39" w:rsidR="00023F67" w:rsidRDefault="00023F67">
      <w:pPr>
        <w:pStyle w:val="CommentText"/>
      </w:pPr>
      <w:r>
        <w:rPr>
          <w:rStyle w:val="CommentReference"/>
        </w:rPr>
        <w:annotationRef/>
      </w:r>
      <w:r>
        <w:t>IMHO a title should be clear and avoid jargon</w:t>
      </w:r>
      <w:r w:rsidR="00966232">
        <w:t xml:space="preserve">. Few people know what Harrison’s rule is.  </w:t>
      </w:r>
      <w:r>
        <w:t>Given the diverse set of results we have, I am not sure focussing only on body size is the right move.</w:t>
      </w:r>
      <w:r w:rsidR="008E78E4">
        <w:t xml:space="preserve"> </w:t>
      </w:r>
      <w:r w:rsidR="00966232">
        <w:t>We also provide evidence that the rule only applies between species not within</w:t>
      </w:r>
    </w:p>
  </w:comment>
  <w:comment w:id="10" w:author="Julian WITTISCHE" w:date="2023-07-10T12:58:00Z" w:initials="WJ">
    <w:p w14:paraId="61D52BF4" w14:textId="15284BED" w:rsidR="00957CD2" w:rsidRDefault="00957CD2">
      <w:pPr>
        <w:pStyle w:val="CommentText"/>
      </w:pPr>
      <w:r>
        <w:rPr>
          <w:rStyle w:val="CommentReference"/>
        </w:rPr>
        <w:annotationRef/>
      </w:r>
      <w:r>
        <w:t>REF</w:t>
      </w:r>
    </w:p>
  </w:comment>
  <w:comment w:id="11" w:author="Julian WITTISCHE" w:date="2023-07-10T12:58:00Z" w:initials="WJ">
    <w:p w14:paraId="45F58D5A" w14:textId="7CE4572B" w:rsidR="00957CD2" w:rsidRDefault="00957CD2">
      <w:pPr>
        <w:pStyle w:val="CommentText"/>
      </w:pPr>
      <w:r>
        <w:rPr>
          <w:rStyle w:val="CommentReference"/>
        </w:rPr>
        <w:annotationRef/>
      </w:r>
      <w:r>
        <w:t>Redundant with 5</w:t>
      </w:r>
      <w:r w:rsidRPr="00957CD2">
        <w:rPr>
          <w:vertAlign w:val="superscript"/>
        </w:rPr>
        <w:t>th</w:t>
      </w:r>
      <w:r>
        <w:t xml:space="preserve"> line of the paragraph and previous sentence</w:t>
      </w:r>
    </w:p>
  </w:comment>
  <w:comment w:id="12" w:author="Julian WITTISCHE" w:date="2023-07-10T12:33:00Z" w:initials="WJ">
    <w:p w14:paraId="4F7E09E7" w14:textId="4DFC6249" w:rsidR="00ED3E4E" w:rsidRDefault="00ED3E4E">
      <w:pPr>
        <w:pStyle w:val="CommentText"/>
      </w:pPr>
      <w:r>
        <w:rPr>
          <w:rStyle w:val="CommentReference"/>
        </w:rPr>
        <w:annotationRef/>
      </w:r>
      <w:r>
        <w:t>You focus solely on size but we also have their numbers</w:t>
      </w:r>
    </w:p>
  </w:comment>
  <w:comment w:id="13" w:author="Julian Wittische" w:date="2023-07-07T13:24:00Z" w:initials="JW">
    <w:p w14:paraId="4938343D" w14:textId="4038ECFB" w:rsidR="005905E5" w:rsidRDefault="005905E5">
      <w:pPr>
        <w:pStyle w:val="CommentText"/>
      </w:pPr>
      <w:r>
        <w:rPr>
          <w:rStyle w:val="CommentReference"/>
        </w:rPr>
        <w:annotationRef/>
      </w:r>
      <w:r>
        <w:t>Somewhat redundant and not needed IMHO</w:t>
      </w:r>
    </w:p>
  </w:comment>
  <w:comment w:id="16" w:author="Julian WITTISCHE" w:date="2023-07-10T13:00:00Z" w:initials="WJ">
    <w:p w14:paraId="4856512F" w14:textId="7F9C9E06" w:rsidR="00957CD2" w:rsidRDefault="00957CD2">
      <w:pPr>
        <w:pStyle w:val="CommentText"/>
      </w:pPr>
      <w:r>
        <w:rPr>
          <w:rStyle w:val="CommentReference"/>
        </w:rPr>
        <w:annotationRef/>
      </w:r>
      <w:proofErr w:type="spellStart"/>
      <w:r>
        <w:t>Poulin</w:t>
      </w:r>
      <w:proofErr w:type="spellEnd"/>
      <w:r>
        <w:t xml:space="preserve"> also discussed higher variability with higher size in his book.</w:t>
      </w:r>
    </w:p>
  </w:comment>
  <w:comment w:id="17" w:author="Julian WITTISCHE" w:date="2023-07-10T13:01:00Z" w:initials="WJ">
    <w:p w14:paraId="366754B3" w14:textId="53A9916B" w:rsidR="00957CD2" w:rsidRDefault="00957CD2">
      <w:pPr>
        <w:pStyle w:val="CommentText"/>
      </w:pPr>
      <w:r>
        <w:rPr>
          <w:rStyle w:val="CommentReference"/>
        </w:rPr>
        <w:annotationRef/>
      </w:r>
      <w:r>
        <w:t>Not relevant here</w:t>
      </w:r>
    </w:p>
  </w:comment>
  <w:comment w:id="18" w:author="Julian WITTISCHE" w:date="2023-07-10T13:01:00Z" w:initials="WJ">
    <w:p w14:paraId="2B3C8885" w14:textId="4D30F444" w:rsidR="00957CD2" w:rsidRDefault="00957CD2">
      <w:pPr>
        <w:pStyle w:val="CommentText"/>
      </w:pPr>
      <w:r>
        <w:rPr>
          <w:rStyle w:val="CommentReference"/>
        </w:rPr>
        <w:annotationRef/>
      </w:r>
      <w:r>
        <w:t>Same thing?</w:t>
      </w:r>
    </w:p>
  </w:comment>
  <w:comment w:id="19" w:author="Julian WITTISCHE" w:date="2023-07-10T13:02:00Z" w:initials="WJ">
    <w:p w14:paraId="6A17B0B6" w14:textId="52D1CF29" w:rsidR="00957CD2" w:rsidRDefault="00957CD2">
      <w:pPr>
        <w:pStyle w:val="CommentText"/>
      </w:pPr>
      <w:r>
        <w:rPr>
          <w:rStyle w:val="CommentReference"/>
        </w:rPr>
        <w:annotationRef/>
      </w:r>
      <w:r>
        <w:t xml:space="preserve">I think you should explicitly state why there is a contrast such as, in contrast to </w:t>
      </w:r>
      <w:proofErr w:type="spellStart"/>
      <w:r>
        <w:t>ectoparasites</w:t>
      </w:r>
      <w:proofErr w:type="spellEnd"/>
    </w:p>
  </w:comment>
  <w:comment w:id="23" w:author="Julian WITTISCHE" w:date="2023-07-10T12:39:00Z" w:initials="WJ">
    <w:p w14:paraId="102C6C6D" w14:textId="115649D9" w:rsidR="00ED3E4E" w:rsidRDefault="00ED3E4E">
      <w:pPr>
        <w:pStyle w:val="CommentText"/>
      </w:pPr>
      <w:r>
        <w:rPr>
          <w:rStyle w:val="CommentReference"/>
        </w:rPr>
        <w:annotationRef/>
      </w:r>
      <w:r>
        <w:t>Not shown in our analyses?</w:t>
      </w:r>
    </w:p>
  </w:comment>
  <w:comment w:id="24" w:author="Julian WITTISCHE" w:date="2023-07-10T12:40:00Z" w:initials="WJ">
    <w:p w14:paraId="365BB36B" w14:textId="029A32AC" w:rsidR="00ED3E4E" w:rsidRDefault="00ED3E4E">
      <w:pPr>
        <w:pStyle w:val="CommentText"/>
      </w:pPr>
      <w:r>
        <w:rPr>
          <w:rStyle w:val="CommentReference"/>
        </w:rPr>
        <w:annotationRef/>
      </w:r>
      <w:r>
        <w:t>Within (NOT ALWAYS TRUE) AND between (TRUE)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9EA060" w15:done="0"/>
  <w15:commentEx w15:paraId="61D52BF4" w15:done="0"/>
  <w15:commentEx w15:paraId="45F58D5A" w15:done="0"/>
  <w15:commentEx w15:paraId="4F7E09E7" w15:done="0"/>
  <w15:commentEx w15:paraId="4938343D" w15:done="0"/>
  <w15:commentEx w15:paraId="4856512F" w15:done="0"/>
  <w15:commentEx w15:paraId="366754B3" w15:done="0"/>
  <w15:commentEx w15:paraId="2B3C8885" w15:done="0"/>
  <w15:commentEx w15:paraId="6A17B0B6" w15:done="0"/>
  <w15:commentEx w15:paraId="102C6C6D" w15:done="0"/>
  <w15:commentEx w15:paraId="365BB3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None" w15:userId="Julian Wittische"/>
  </w15:person>
  <w15:person w15:author="Julian WITTISCHE">
    <w15:presenceInfo w15:providerId="AD" w15:userId="S-1-5-21-2161675287-2774260526-3437529454-10197"/>
  </w15:person>
  <w15:person w15:author="WITTISCHE Julian">
    <w15:presenceInfo w15:providerId="AD" w15:userId="S-1-5-21-2161675287-2774260526-3437529454-10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de-DE" w:vendorID="64" w:dllVersion="131078" w:nlCheck="1" w:checkStyle="0"/>
  <w:activeWritingStyle w:appName="MSWord" w:lang="fr-LU" w:vendorID="64" w:dllVersion="131078" w:nlCheck="1" w:checkStyle="0"/>
  <w:activeWritingStyle w:appName="MSWord" w:lang="en-US" w:vendorID="64" w:dllVersion="131078" w:nlCheck="1" w:checkStyle="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1E"/>
    <w:rsid w:val="00002A2C"/>
    <w:rsid w:val="00010385"/>
    <w:rsid w:val="00014B9F"/>
    <w:rsid w:val="00016CED"/>
    <w:rsid w:val="00021EF6"/>
    <w:rsid w:val="00023F67"/>
    <w:rsid w:val="00046151"/>
    <w:rsid w:val="00060EF1"/>
    <w:rsid w:val="000649CC"/>
    <w:rsid w:val="00080A35"/>
    <w:rsid w:val="00093963"/>
    <w:rsid w:val="00096D14"/>
    <w:rsid w:val="000973F3"/>
    <w:rsid w:val="000A7F11"/>
    <w:rsid w:val="000D0926"/>
    <w:rsid w:val="000D10A1"/>
    <w:rsid w:val="000E0612"/>
    <w:rsid w:val="000E47D0"/>
    <w:rsid w:val="000E6ED9"/>
    <w:rsid w:val="00102103"/>
    <w:rsid w:val="001068C4"/>
    <w:rsid w:val="001218C6"/>
    <w:rsid w:val="001219BF"/>
    <w:rsid w:val="001445AD"/>
    <w:rsid w:val="00190C94"/>
    <w:rsid w:val="001A4796"/>
    <w:rsid w:val="001D7381"/>
    <w:rsid w:val="001F1553"/>
    <w:rsid w:val="001F324E"/>
    <w:rsid w:val="00223BDF"/>
    <w:rsid w:val="00226B84"/>
    <w:rsid w:val="00227DDD"/>
    <w:rsid w:val="00250EAB"/>
    <w:rsid w:val="002518EF"/>
    <w:rsid w:val="002536E9"/>
    <w:rsid w:val="00253965"/>
    <w:rsid w:val="00263AF2"/>
    <w:rsid w:val="0027338A"/>
    <w:rsid w:val="00283F0B"/>
    <w:rsid w:val="002912FA"/>
    <w:rsid w:val="00295999"/>
    <w:rsid w:val="002A04AF"/>
    <w:rsid w:val="002A0FA9"/>
    <w:rsid w:val="002A42F2"/>
    <w:rsid w:val="002A4853"/>
    <w:rsid w:val="002A7EE4"/>
    <w:rsid w:val="002C01D1"/>
    <w:rsid w:val="002C152C"/>
    <w:rsid w:val="002D283B"/>
    <w:rsid w:val="002D5809"/>
    <w:rsid w:val="002D5E42"/>
    <w:rsid w:val="002F36FE"/>
    <w:rsid w:val="002F48F0"/>
    <w:rsid w:val="00304916"/>
    <w:rsid w:val="00322ADA"/>
    <w:rsid w:val="00322EFE"/>
    <w:rsid w:val="0033739A"/>
    <w:rsid w:val="00343539"/>
    <w:rsid w:val="00345143"/>
    <w:rsid w:val="0037208D"/>
    <w:rsid w:val="00373999"/>
    <w:rsid w:val="00380EB3"/>
    <w:rsid w:val="00386334"/>
    <w:rsid w:val="00393F8F"/>
    <w:rsid w:val="003A1405"/>
    <w:rsid w:val="003A2AD7"/>
    <w:rsid w:val="003A6D45"/>
    <w:rsid w:val="003A7E31"/>
    <w:rsid w:val="003D0DD3"/>
    <w:rsid w:val="003E34A0"/>
    <w:rsid w:val="0040280B"/>
    <w:rsid w:val="004231D8"/>
    <w:rsid w:val="00450F84"/>
    <w:rsid w:val="00460788"/>
    <w:rsid w:val="004663DC"/>
    <w:rsid w:val="00473D02"/>
    <w:rsid w:val="0048434B"/>
    <w:rsid w:val="00486322"/>
    <w:rsid w:val="00487322"/>
    <w:rsid w:val="00487C0C"/>
    <w:rsid w:val="004A3581"/>
    <w:rsid w:val="004A4FDC"/>
    <w:rsid w:val="004B5E0E"/>
    <w:rsid w:val="004D2EAF"/>
    <w:rsid w:val="004E552B"/>
    <w:rsid w:val="004F5AD2"/>
    <w:rsid w:val="00511DE3"/>
    <w:rsid w:val="0051366E"/>
    <w:rsid w:val="00514C56"/>
    <w:rsid w:val="00534EEF"/>
    <w:rsid w:val="00547E25"/>
    <w:rsid w:val="00551B4C"/>
    <w:rsid w:val="00557E7A"/>
    <w:rsid w:val="00562B51"/>
    <w:rsid w:val="005748FF"/>
    <w:rsid w:val="005905E5"/>
    <w:rsid w:val="005C6F36"/>
    <w:rsid w:val="005C73CD"/>
    <w:rsid w:val="005D2044"/>
    <w:rsid w:val="005D2BBE"/>
    <w:rsid w:val="005E5E09"/>
    <w:rsid w:val="005F189F"/>
    <w:rsid w:val="006060D9"/>
    <w:rsid w:val="0062503A"/>
    <w:rsid w:val="006359B7"/>
    <w:rsid w:val="0063792C"/>
    <w:rsid w:val="00646865"/>
    <w:rsid w:val="00666D2D"/>
    <w:rsid w:val="00682D34"/>
    <w:rsid w:val="006920FF"/>
    <w:rsid w:val="006A2446"/>
    <w:rsid w:val="006B3940"/>
    <w:rsid w:val="006C1522"/>
    <w:rsid w:val="006E19E8"/>
    <w:rsid w:val="006F6C2B"/>
    <w:rsid w:val="00707EAB"/>
    <w:rsid w:val="00707F3C"/>
    <w:rsid w:val="00733419"/>
    <w:rsid w:val="007457D2"/>
    <w:rsid w:val="00762B5E"/>
    <w:rsid w:val="00765464"/>
    <w:rsid w:val="00771752"/>
    <w:rsid w:val="0079166C"/>
    <w:rsid w:val="00792969"/>
    <w:rsid w:val="007A23D4"/>
    <w:rsid w:val="007A7B7C"/>
    <w:rsid w:val="007C1B09"/>
    <w:rsid w:val="007C2C10"/>
    <w:rsid w:val="007E49FD"/>
    <w:rsid w:val="00811D1C"/>
    <w:rsid w:val="00817E92"/>
    <w:rsid w:val="00840085"/>
    <w:rsid w:val="00873142"/>
    <w:rsid w:val="008759D6"/>
    <w:rsid w:val="0087675E"/>
    <w:rsid w:val="008919CF"/>
    <w:rsid w:val="0089651D"/>
    <w:rsid w:val="008A2303"/>
    <w:rsid w:val="008B0D8D"/>
    <w:rsid w:val="008B5A9B"/>
    <w:rsid w:val="008B6BEB"/>
    <w:rsid w:val="008D1F00"/>
    <w:rsid w:val="008D6529"/>
    <w:rsid w:val="008E0C7E"/>
    <w:rsid w:val="008E4A18"/>
    <w:rsid w:val="008E78E4"/>
    <w:rsid w:val="00902A2D"/>
    <w:rsid w:val="00904A04"/>
    <w:rsid w:val="00914DC2"/>
    <w:rsid w:val="009308A4"/>
    <w:rsid w:val="00935223"/>
    <w:rsid w:val="00944929"/>
    <w:rsid w:val="0095167E"/>
    <w:rsid w:val="00957CD2"/>
    <w:rsid w:val="00966232"/>
    <w:rsid w:val="00976BC2"/>
    <w:rsid w:val="00977C11"/>
    <w:rsid w:val="00980FDF"/>
    <w:rsid w:val="00986893"/>
    <w:rsid w:val="009873DF"/>
    <w:rsid w:val="00992B93"/>
    <w:rsid w:val="00992E42"/>
    <w:rsid w:val="009E2EEC"/>
    <w:rsid w:val="009F5834"/>
    <w:rsid w:val="00A10FE2"/>
    <w:rsid w:val="00A15BF5"/>
    <w:rsid w:val="00A17381"/>
    <w:rsid w:val="00A202D8"/>
    <w:rsid w:val="00A217C9"/>
    <w:rsid w:val="00A3049E"/>
    <w:rsid w:val="00A567FD"/>
    <w:rsid w:val="00A81698"/>
    <w:rsid w:val="00A816E1"/>
    <w:rsid w:val="00AB1664"/>
    <w:rsid w:val="00AB2DCE"/>
    <w:rsid w:val="00AD4340"/>
    <w:rsid w:val="00B128AC"/>
    <w:rsid w:val="00B30FB5"/>
    <w:rsid w:val="00B31776"/>
    <w:rsid w:val="00B462CA"/>
    <w:rsid w:val="00B527AC"/>
    <w:rsid w:val="00B53DD2"/>
    <w:rsid w:val="00B553C1"/>
    <w:rsid w:val="00B90AF2"/>
    <w:rsid w:val="00B93505"/>
    <w:rsid w:val="00B967DC"/>
    <w:rsid w:val="00BA4EAE"/>
    <w:rsid w:val="00BF6F15"/>
    <w:rsid w:val="00C274A6"/>
    <w:rsid w:val="00C34058"/>
    <w:rsid w:val="00C374A6"/>
    <w:rsid w:val="00C412FE"/>
    <w:rsid w:val="00C438FF"/>
    <w:rsid w:val="00C43A32"/>
    <w:rsid w:val="00C47A0E"/>
    <w:rsid w:val="00C55DBF"/>
    <w:rsid w:val="00C60689"/>
    <w:rsid w:val="00C60CBA"/>
    <w:rsid w:val="00C64F8D"/>
    <w:rsid w:val="00C65BBF"/>
    <w:rsid w:val="00C73454"/>
    <w:rsid w:val="00C7750E"/>
    <w:rsid w:val="00C81C1E"/>
    <w:rsid w:val="00C95F88"/>
    <w:rsid w:val="00CA60F0"/>
    <w:rsid w:val="00CB069C"/>
    <w:rsid w:val="00CB1B57"/>
    <w:rsid w:val="00CC11FA"/>
    <w:rsid w:val="00CE0D69"/>
    <w:rsid w:val="00CF01B9"/>
    <w:rsid w:val="00D13468"/>
    <w:rsid w:val="00D154A5"/>
    <w:rsid w:val="00D22A22"/>
    <w:rsid w:val="00D25B0E"/>
    <w:rsid w:val="00D35017"/>
    <w:rsid w:val="00D40A49"/>
    <w:rsid w:val="00D4356F"/>
    <w:rsid w:val="00D44277"/>
    <w:rsid w:val="00D50AFB"/>
    <w:rsid w:val="00D858AF"/>
    <w:rsid w:val="00D966FB"/>
    <w:rsid w:val="00DB1450"/>
    <w:rsid w:val="00DC32FA"/>
    <w:rsid w:val="00DD2229"/>
    <w:rsid w:val="00DF5C76"/>
    <w:rsid w:val="00E13E3F"/>
    <w:rsid w:val="00E1601E"/>
    <w:rsid w:val="00E17D77"/>
    <w:rsid w:val="00E41244"/>
    <w:rsid w:val="00E54813"/>
    <w:rsid w:val="00E54868"/>
    <w:rsid w:val="00E54989"/>
    <w:rsid w:val="00E55A31"/>
    <w:rsid w:val="00E56FA8"/>
    <w:rsid w:val="00E652BD"/>
    <w:rsid w:val="00E74E37"/>
    <w:rsid w:val="00E7644B"/>
    <w:rsid w:val="00E80742"/>
    <w:rsid w:val="00E82AE9"/>
    <w:rsid w:val="00EC2467"/>
    <w:rsid w:val="00ED3E4E"/>
    <w:rsid w:val="00ED490E"/>
    <w:rsid w:val="00EE3DAD"/>
    <w:rsid w:val="00EF5BB7"/>
    <w:rsid w:val="00F0614A"/>
    <w:rsid w:val="00F1423B"/>
    <w:rsid w:val="00F155C7"/>
    <w:rsid w:val="00F167AA"/>
    <w:rsid w:val="00F31B41"/>
    <w:rsid w:val="00F36E3C"/>
    <w:rsid w:val="00F67B94"/>
    <w:rsid w:val="00F73C05"/>
    <w:rsid w:val="00F748A6"/>
    <w:rsid w:val="00F81909"/>
    <w:rsid w:val="00FA1C10"/>
    <w:rsid w:val="00FA22EA"/>
    <w:rsid w:val="00FA51F2"/>
    <w:rsid w:val="00FB4A1E"/>
    <w:rsid w:val="00FF0ED6"/>
    <w:rsid w:val="00FF1187"/>
    <w:rsid w:val="00FF3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F27C"/>
  <w15:chartTrackingRefBased/>
  <w15:docId w15:val="{32AD28B2-22FB-4576-89E2-1303E246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6334"/>
    <w:rPr>
      <w:i/>
      <w:iCs/>
    </w:rPr>
  </w:style>
  <w:style w:type="character" w:styleId="Hyperlink">
    <w:name w:val="Hyperlink"/>
    <w:basedOn w:val="DefaultParagraphFont"/>
    <w:uiPriority w:val="99"/>
    <w:unhideWhenUsed/>
    <w:rsid w:val="00386334"/>
    <w:rPr>
      <w:color w:val="0000FF"/>
      <w:u w:val="single"/>
    </w:rPr>
  </w:style>
  <w:style w:type="character" w:customStyle="1" w:styleId="ykmvie">
    <w:name w:val="ykmvie"/>
    <w:basedOn w:val="DefaultParagraphFont"/>
    <w:rsid w:val="00666D2D"/>
  </w:style>
  <w:style w:type="character" w:customStyle="1" w:styleId="anchor-text">
    <w:name w:val="anchor-text"/>
    <w:basedOn w:val="DefaultParagraphFont"/>
    <w:rsid w:val="00C81C1E"/>
  </w:style>
  <w:style w:type="character" w:customStyle="1" w:styleId="c-bibliographic-informationvalue">
    <w:name w:val="c-bibliographic-information__value"/>
    <w:basedOn w:val="DefaultParagraphFont"/>
    <w:rsid w:val="00C81C1E"/>
  </w:style>
  <w:style w:type="paragraph" w:styleId="NormalWeb">
    <w:name w:val="Normal (Web)"/>
    <w:basedOn w:val="Normal"/>
    <w:uiPriority w:val="99"/>
    <w:semiHidden/>
    <w:unhideWhenUsed/>
    <w:rsid w:val="00682D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
    <w:name w:val="text"/>
    <w:basedOn w:val="DefaultParagraphFont"/>
    <w:rsid w:val="00226B84"/>
  </w:style>
  <w:style w:type="character" w:customStyle="1" w:styleId="epub-sectionitem">
    <w:name w:val="epub-section__item"/>
    <w:basedOn w:val="DefaultParagraphFont"/>
    <w:rsid w:val="00EE3DAD"/>
  </w:style>
  <w:style w:type="character" w:customStyle="1" w:styleId="markedcontent">
    <w:name w:val="markedcontent"/>
    <w:basedOn w:val="DefaultParagraphFont"/>
    <w:rsid w:val="004D2EAF"/>
  </w:style>
  <w:style w:type="character" w:styleId="CommentReference">
    <w:name w:val="annotation reference"/>
    <w:basedOn w:val="DefaultParagraphFont"/>
    <w:uiPriority w:val="99"/>
    <w:semiHidden/>
    <w:unhideWhenUsed/>
    <w:rsid w:val="00023F67"/>
    <w:rPr>
      <w:sz w:val="16"/>
      <w:szCs w:val="16"/>
    </w:rPr>
  </w:style>
  <w:style w:type="paragraph" w:styleId="CommentText">
    <w:name w:val="annotation text"/>
    <w:basedOn w:val="Normal"/>
    <w:link w:val="CommentTextChar"/>
    <w:uiPriority w:val="99"/>
    <w:semiHidden/>
    <w:unhideWhenUsed/>
    <w:rsid w:val="00023F67"/>
    <w:pPr>
      <w:spacing w:line="240" w:lineRule="auto"/>
    </w:pPr>
    <w:rPr>
      <w:sz w:val="20"/>
      <w:szCs w:val="20"/>
    </w:rPr>
  </w:style>
  <w:style w:type="character" w:customStyle="1" w:styleId="CommentTextChar">
    <w:name w:val="Comment Text Char"/>
    <w:basedOn w:val="DefaultParagraphFont"/>
    <w:link w:val="CommentText"/>
    <w:uiPriority w:val="99"/>
    <w:semiHidden/>
    <w:rsid w:val="00023F67"/>
    <w:rPr>
      <w:sz w:val="20"/>
      <w:szCs w:val="20"/>
    </w:rPr>
  </w:style>
  <w:style w:type="paragraph" w:styleId="CommentSubject">
    <w:name w:val="annotation subject"/>
    <w:basedOn w:val="CommentText"/>
    <w:next w:val="CommentText"/>
    <w:link w:val="CommentSubjectChar"/>
    <w:uiPriority w:val="99"/>
    <w:semiHidden/>
    <w:unhideWhenUsed/>
    <w:rsid w:val="00023F67"/>
    <w:rPr>
      <w:b/>
      <w:bCs/>
    </w:rPr>
  </w:style>
  <w:style w:type="character" w:customStyle="1" w:styleId="CommentSubjectChar">
    <w:name w:val="Comment Subject Char"/>
    <w:basedOn w:val="CommentTextChar"/>
    <w:link w:val="CommentSubject"/>
    <w:uiPriority w:val="99"/>
    <w:semiHidden/>
    <w:rsid w:val="00023F67"/>
    <w:rPr>
      <w:b/>
      <w:bCs/>
      <w:sz w:val="20"/>
      <w:szCs w:val="20"/>
    </w:rPr>
  </w:style>
  <w:style w:type="paragraph" w:styleId="BalloonText">
    <w:name w:val="Balloon Text"/>
    <w:basedOn w:val="Normal"/>
    <w:link w:val="BalloonTextChar"/>
    <w:uiPriority w:val="99"/>
    <w:semiHidden/>
    <w:unhideWhenUsed/>
    <w:rsid w:val="00023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F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7873">
      <w:bodyDiv w:val="1"/>
      <w:marLeft w:val="0"/>
      <w:marRight w:val="0"/>
      <w:marTop w:val="0"/>
      <w:marBottom w:val="0"/>
      <w:divBdr>
        <w:top w:val="none" w:sz="0" w:space="0" w:color="auto"/>
        <w:left w:val="none" w:sz="0" w:space="0" w:color="auto"/>
        <w:bottom w:val="none" w:sz="0" w:space="0" w:color="auto"/>
        <w:right w:val="none" w:sz="0" w:space="0" w:color="auto"/>
      </w:divBdr>
      <w:divsChild>
        <w:div w:id="1063144079">
          <w:marLeft w:val="0"/>
          <w:marRight w:val="0"/>
          <w:marTop w:val="0"/>
          <w:marBottom w:val="0"/>
          <w:divBdr>
            <w:top w:val="none" w:sz="0" w:space="0" w:color="auto"/>
            <w:left w:val="none" w:sz="0" w:space="0" w:color="auto"/>
            <w:bottom w:val="none" w:sz="0" w:space="0" w:color="auto"/>
            <w:right w:val="none" w:sz="0" w:space="0" w:color="auto"/>
          </w:divBdr>
          <w:divsChild>
            <w:div w:id="52167795">
              <w:marLeft w:val="0"/>
              <w:marRight w:val="0"/>
              <w:marTop w:val="0"/>
              <w:marBottom w:val="0"/>
              <w:divBdr>
                <w:top w:val="none" w:sz="0" w:space="0" w:color="auto"/>
                <w:left w:val="none" w:sz="0" w:space="0" w:color="auto"/>
                <w:bottom w:val="none" w:sz="0" w:space="0" w:color="auto"/>
                <w:right w:val="none" w:sz="0" w:space="0" w:color="auto"/>
              </w:divBdr>
              <w:divsChild>
                <w:div w:id="488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3501">
          <w:marLeft w:val="0"/>
          <w:marRight w:val="0"/>
          <w:marTop w:val="0"/>
          <w:marBottom w:val="0"/>
          <w:divBdr>
            <w:top w:val="none" w:sz="0" w:space="0" w:color="auto"/>
            <w:left w:val="none" w:sz="0" w:space="0" w:color="auto"/>
            <w:bottom w:val="none" w:sz="0" w:space="0" w:color="auto"/>
            <w:right w:val="none" w:sz="0" w:space="0" w:color="auto"/>
          </w:divBdr>
        </w:div>
      </w:divsChild>
    </w:div>
    <w:div w:id="400566260">
      <w:bodyDiv w:val="1"/>
      <w:marLeft w:val="0"/>
      <w:marRight w:val="0"/>
      <w:marTop w:val="0"/>
      <w:marBottom w:val="0"/>
      <w:divBdr>
        <w:top w:val="none" w:sz="0" w:space="0" w:color="auto"/>
        <w:left w:val="none" w:sz="0" w:space="0" w:color="auto"/>
        <w:bottom w:val="none" w:sz="0" w:space="0" w:color="auto"/>
        <w:right w:val="none" w:sz="0" w:space="0" w:color="auto"/>
      </w:divBdr>
      <w:divsChild>
        <w:div w:id="310333603">
          <w:marLeft w:val="0"/>
          <w:marRight w:val="0"/>
          <w:marTop w:val="0"/>
          <w:marBottom w:val="0"/>
          <w:divBdr>
            <w:top w:val="none" w:sz="0" w:space="0" w:color="auto"/>
            <w:left w:val="none" w:sz="0" w:space="0" w:color="auto"/>
            <w:bottom w:val="none" w:sz="0" w:space="0" w:color="auto"/>
            <w:right w:val="none" w:sz="0" w:space="0" w:color="auto"/>
          </w:divBdr>
        </w:div>
      </w:divsChild>
    </w:div>
    <w:div w:id="420182068">
      <w:bodyDiv w:val="1"/>
      <w:marLeft w:val="0"/>
      <w:marRight w:val="0"/>
      <w:marTop w:val="0"/>
      <w:marBottom w:val="0"/>
      <w:divBdr>
        <w:top w:val="none" w:sz="0" w:space="0" w:color="auto"/>
        <w:left w:val="none" w:sz="0" w:space="0" w:color="auto"/>
        <w:bottom w:val="none" w:sz="0" w:space="0" w:color="auto"/>
        <w:right w:val="none" w:sz="0" w:space="0" w:color="auto"/>
      </w:divBdr>
    </w:div>
    <w:div w:id="610405945">
      <w:bodyDiv w:val="1"/>
      <w:marLeft w:val="0"/>
      <w:marRight w:val="0"/>
      <w:marTop w:val="0"/>
      <w:marBottom w:val="0"/>
      <w:divBdr>
        <w:top w:val="none" w:sz="0" w:space="0" w:color="auto"/>
        <w:left w:val="none" w:sz="0" w:space="0" w:color="auto"/>
        <w:bottom w:val="none" w:sz="0" w:space="0" w:color="auto"/>
        <w:right w:val="none" w:sz="0" w:space="0" w:color="auto"/>
      </w:divBdr>
      <w:divsChild>
        <w:div w:id="1365248725">
          <w:marLeft w:val="0"/>
          <w:marRight w:val="0"/>
          <w:marTop w:val="0"/>
          <w:marBottom w:val="0"/>
          <w:divBdr>
            <w:top w:val="none" w:sz="0" w:space="0" w:color="auto"/>
            <w:left w:val="none" w:sz="0" w:space="0" w:color="auto"/>
            <w:bottom w:val="none" w:sz="0" w:space="0" w:color="auto"/>
            <w:right w:val="none" w:sz="0" w:space="0" w:color="auto"/>
          </w:divBdr>
          <w:divsChild>
            <w:div w:id="1961184567">
              <w:marLeft w:val="0"/>
              <w:marRight w:val="0"/>
              <w:marTop w:val="0"/>
              <w:marBottom w:val="0"/>
              <w:divBdr>
                <w:top w:val="none" w:sz="0" w:space="0" w:color="auto"/>
                <w:left w:val="none" w:sz="0" w:space="0" w:color="auto"/>
                <w:bottom w:val="none" w:sz="0" w:space="0" w:color="auto"/>
                <w:right w:val="none" w:sz="0" w:space="0" w:color="auto"/>
              </w:divBdr>
              <w:divsChild>
                <w:div w:id="1457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41079">
      <w:bodyDiv w:val="1"/>
      <w:marLeft w:val="0"/>
      <w:marRight w:val="0"/>
      <w:marTop w:val="0"/>
      <w:marBottom w:val="0"/>
      <w:divBdr>
        <w:top w:val="none" w:sz="0" w:space="0" w:color="auto"/>
        <w:left w:val="none" w:sz="0" w:space="0" w:color="auto"/>
        <w:bottom w:val="none" w:sz="0" w:space="0" w:color="auto"/>
        <w:right w:val="none" w:sz="0" w:space="0" w:color="auto"/>
      </w:divBdr>
    </w:div>
    <w:div w:id="641732036">
      <w:bodyDiv w:val="1"/>
      <w:marLeft w:val="0"/>
      <w:marRight w:val="0"/>
      <w:marTop w:val="0"/>
      <w:marBottom w:val="0"/>
      <w:divBdr>
        <w:top w:val="none" w:sz="0" w:space="0" w:color="auto"/>
        <w:left w:val="none" w:sz="0" w:space="0" w:color="auto"/>
        <w:bottom w:val="none" w:sz="0" w:space="0" w:color="auto"/>
        <w:right w:val="none" w:sz="0" w:space="0" w:color="auto"/>
      </w:divBdr>
      <w:divsChild>
        <w:div w:id="654650335">
          <w:marLeft w:val="0"/>
          <w:marRight w:val="0"/>
          <w:marTop w:val="0"/>
          <w:marBottom w:val="0"/>
          <w:divBdr>
            <w:top w:val="none" w:sz="0" w:space="0" w:color="auto"/>
            <w:left w:val="none" w:sz="0" w:space="0" w:color="auto"/>
            <w:bottom w:val="none" w:sz="0" w:space="0" w:color="auto"/>
            <w:right w:val="none" w:sz="0" w:space="0" w:color="auto"/>
          </w:divBdr>
          <w:divsChild>
            <w:div w:id="10830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5930">
      <w:bodyDiv w:val="1"/>
      <w:marLeft w:val="0"/>
      <w:marRight w:val="0"/>
      <w:marTop w:val="0"/>
      <w:marBottom w:val="0"/>
      <w:divBdr>
        <w:top w:val="none" w:sz="0" w:space="0" w:color="auto"/>
        <w:left w:val="none" w:sz="0" w:space="0" w:color="auto"/>
        <w:bottom w:val="none" w:sz="0" w:space="0" w:color="auto"/>
        <w:right w:val="none" w:sz="0" w:space="0" w:color="auto"/>
      </w:divBdr>
      <w:divsChild>
        <w:div w:id="1296062501">
          <w:marLeft w:val="0"/>
          <w:marRight w:val="0"/>
          <w:marTop w:val="0"/>
          <w:marBottom w:val="0"/>
          <w:divBdr>
            <w:top w:val="none" w:sz="0" w:space="0" w:color="auto"/>
            <w:left w:val="none" w:sz="0" w:space="0" w:color="auto"/>
            <w:bottom w:val="none" w:sz="0" w:space="0" w:color="auto"/>
            <w:right w:val="none" w:sz="0" w:space="0" w:color="auto"/>
          </w:divBdr>
          <w:divsChild>
            <w:div w:id="1558316715">
              <w:marLeft w:val="0"/>
              <w:marRight w:val="0"/>
              <w:marTop w:val="0"/>
              <w:marBottom w:val="0"/>
              <w:divBdr>
                <w:top w:val="none" w:sz="0" w:space="0" w:color="auto"/>
                <w:left w:val="none" w:sz="0" w:space="0" w:color="auto"/>
                <w:bottom w:val="none" w:sz="0" w:space="0" w:color="auto"/>
                <w:right w:val="none" w:sz="0" w:space="0" w:color="auto"/>
              </w:divBdr>
              <w:divsChild>
                <w:div w:id="11506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7170">
      <w:bodyDiv w:val="1"/>
      <w:marLeft w:val="0"/>
      <w:marRight w:val="0"/>
      <w:marTop w:val="0"/>
      <w:marBottom w:val="0"/>
      <w:divBdr>
        <w:top w:val="none" w:sz="0" w:space="0" w:color="auto"/>
        <w:left w:val="none" w:sz="0" w:space="0" w:color="auto"/>
        <w:bottom w:val="none" w:sz="0" w:space="0" w:color="auto"/>
        <w:right w:val="none" w:sz="0" w:space="0" w:color="auto"/>
      </w:divBdr>
      <w:divsChild>
        <w:div w:id="2016299395">
          <w:marLeft w:val="0"/>
          <w:marRight w:val="0"/>
          <w:marTop w:val="0"/>
          <w:marBottom w:val="0"/>
          <w:divBdr>
            <w:top w:val="none" w:sz="0" w:space="0" w:color="auto"/>
            <w:left w:val="none" w:sz="0" w:space="0" w:color="auto"/>
            <w:bottom w:val="none" w:sz="0" w:space="0" w:color="auto"/>
            <w:right w:val="none" w:sz="0" w:space="0" w:color="auto"/>
          </w:divBdr>
          <w:divsChild>
            <w:div w:id="378550429">
              <w:marLeft w:val="0"/>
              <w:marRight w:val="0"/>
              <w:marTop w:val="0"/>
              <w:marBottom w:val="0"/>
              <w:divBdr>
                <w:top w:val="none" w:sz="0" w:space="0" w:color="auto"/>
                <w:left w:val="none" w:sz="0" w:space="0" w:color="auto"/>
                <w:bottom w:val="none" w:sz="0" w:space="0" w:color="auto"/>
                <w:right w:val="none" w:sz="0" w:space="0" w:color="auto"/>
              </w:divBdr>
              <w:divsChild>
                <w:div w:id="17229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5201">
      <w:bodyDiv w:val="1"/>
      <w:marLeft w:val="0"/>
      <w:marRight w:val="0"/>
      <w:marTop w:val="0"/>
      <w:marBottom w:val="0"/>
      <w:divBdr>
        <w:top w:val="none" w:sz="0" w:space="0" w:color="auto"/>
        <w:left w:val="none" w:sz="0" w:space="0" w:color="auto"/>
        <w:bottom w:val="none" w:sz="0" w:space="0" w:color="auto"/>
        <w:right w:val="none" w:sz="0" w:space="0" w:color="auto"/>
      </w:divBdr>
      <w:divsChild>
        <w:div w:id="740904954">
          <w:marLeft w:val="0"/>
          <w:marRight w:val="0"/>
          <w:marTop w:val="0"/>
          <w:marBottom w:val="0"/>
          <w:divBdr>
            <w:top w:val="none" w:sz="0" w:space="0" w:color="auto"/>
            <w:left w:val="none" w:sz="0" w:space="0" w:color="auto"/>
            <w:bottom w:val="none" w:sz="0" w:space="0" w:color="auto"/>
            <w:right w:val="none" w:sz="0" w:space="0" w:color="auto"/>
          </w:divBdr>
          <w:divsChild>
            <w:div w:id="679889122">
              <w:marLeft w:val="0"/>
              <w:marRight w:val="0"/>
              <w:marTop w:val="0"/>
              <w:marBottom w:val="0"/>
              <w:divBdr>
                <w:top w:val="none" w:sz="0" w:space="0" w:color="auto"/>
                <w:left w:val="none" w:sz="0" w:space="0" w:color="auto"/>
                <w:bottom w:val="none" w:sz="0" w:space="0" w:color="auto"/>
                <w:right w:val="none" w:sz="0" w:space="0" w:color="auto"/>
              </w:divBdr>
              <w:divsChild>
                <w:div w:id="3953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8220">
      <w:bodyDiv w:val="1"/>
      <w:marLeft w:val="0"/>
      <w:marRight w:val="0"/>
      <w:marTop w:val="0"/>
      <w:marBottom w:val="0"/>
      <w:divBdr>
        <w:top w:val="none" w:sz="0" w:space="0" w:color="auto"/>
        <w:left w:val="none" w:sz="0" w:space="0" w:color="auto"/>
        <w:bottom w:val="none" w:sz="0" w:space="0" w:color="auto"/>
        <w:right w:val="none" w:sz="0" w:space="0" w:color="auto"/>
      </w:divBdr>
    </w:div>
    <w:div w:id="1263224102">
      <w:bodyDiv w:val="1"/>
      <w:marLeft w:val="0"/>
      <w:marRight w:val="0"/>
      <w:marTop w:val="0"/>
      <w:marBottom w:val="0"/>
      <w:divBdr>
        <w:top w:val="none" w:sz="0" w:space="0" w:color="auto"/>
        <w:left w:val="none" w:sz="0" w:space="0" w:color="auto"/>
        <w:bottom w:val="none" w:sz="0" w:space="0" w:color="auto"/>
        <w:right w:val="none" w:sz="0" w:space="0" w:color="auto"/>
      </w:divBdr>
      <w:divsChild>
        <w:div w:id="1866864347">
          <w:marLeft w:val="0"/>
          <w:marRight w:val="0"/>
          <w:marTop w:val="0"/>
          <w:marBottom w:val="0"/>
          <w:divBdr>
            <w:top w:val="none" w:sz="0" w:space="0" w:color="auto"/>
            <w:left w:val="none" w:sz="0" w:space="0" w:color="auto"/>
            <w:bottom w:val="none" w:sz="0" w:space="0" w:color="auto"/>
            <w:right w:val="none" w:sz="0" w:space="0" w:color="auto"/>
          </w:divBdr>
        </w:div>
      </w:divsChild>
    </w:div>
    <w:div w:id="1503887172">
      <w:bodyDiv w:val="1"/>
      <w:marLeft w:val="0"/>
      <w:marRight w:val="0"/>
      <w:marTop w:val="0"/>
      <w:marBottom w:val="0"/>
      <w:divBdr>
        <w:top w:val="none" w:sz="0" w:space="0" w:color="auto"/>
        <w:left w:val="none" w:sz="0" w:space="0" w:color="auto"/>
        <w:bottom w:val="none" w:sz="0" w:space="0" w:color="auto"/>
        <w:right w:val="none" w:sz="0" w:space="0" w:color="auto"/>
      </w:divBdr>
      <w:divsChild>
        <w:div w:id="407507865">
          <w:marLeft w:val="0"/>
          <w:marRight w:val="0"/>
          <w:marTop w:val="0"/>
          <w:marBottom w:val="0"/>
          <w:divBdr>
            <w:top w:val="none" w:sz="0" w:space="0" w:color="auto"/>
            <w:left w:val="none" w:sz="0" w:space="0" w:color="auto"/>
            <w:bottom w:val="none" w:sz="0" w:space="0" w:color="auto"/>
            <w:right w:val="none" w:sz="0" w:space="0" w:color="auto"/>
          </w:divBdr>
        </w:div>
      </w:divsChild>
    </w:div>
    <w:div w:id="1512377197">
      <w:bodyDiv w:val="1"/>
      <w:marLeft w:val="0"/>
      <w:marRight w:val="0"/>
      <w:marTop w:val="0"/>
      <w:marBottom w:val="0"/>
      <w:divBdr>
        <w:top w:val="none" w:sz="0" w:space="0" w:color="auto"/>
        <w:left w:val="none" w:sz="0" w:space="0" w:color="auto"/>
        <w:bottom w:val="none" w:sz="0" w:space="0" w:color="auto"/>
        <w:right w:val="none" w:sz="0" w:space="0" w:color="auto"/>
      </w:divBdr>
    </w:div>
    <w:div w:id="1702973923">
      <w:bodyDiv w:val="1"/>
      <w:marLeft w:val="0"/>
      <w:marRight w:val="0"/>
      <w:marTop w:val="0"/>
      <w:marBottom w:val="0"/>
      <w:divBdr>
        <w:top w:val="none" w:sz="0" w:space="0" w:color="auto"/>
        <w:left w:val="none" w:sz="0" w:space="0" w:color="auto"/>
        <w:bottom w:val="none" w:sz="0" w:space="0" w:color="auto"/>
        <w:right w:val="none" w:sz="0" w:space="0" w:color="auto"/>
      </w:divBdr>
      <w:divsChild>
        <w:div w:id="130707677">
          <w:marLeft w:val="0"/>
          <w:marRight w:val="0"/>
          <w:marTop w:val="0"/>
          <w:marBottom w:val="0"/>
          <w:divBdr>
            <w:top w:val="none" w:sz="0" w:space="0" w:color="auto"/>
            <w:left w:val="none" w:sz="0" w:space="0" w:color="auto"/>
            <w:bottom w:val="none" w:sz="0" w:space="0" w:color="auto"/>
            <w:right w:val="none" w:sz="0" w:space="0" w:color="auto"/>
          </w:divBdr>
        </w:div>
      </w:divsChild>
    </w:div>
    <w:div w:id="1772620999">
      <w:bodyDiv w:val="1"/>
      <w:marLeft w:val="0"/>
      <w:marRight w:val="0"/>
      <w:marTop w:val="0"/>
      <w:marBottom w:val="0"/>
      <w:divBdr>
        <w:top w:val="none" w:sz="0" w:space="0" w:color="auto"/>
        <w:left w:val="none" w:sz="0" w:space="0" w:color="auto"/>
        <w:bottom w:val="none" w:sz="0" w:space="0" w:color="auto"/>
        <w:right w:val="none" w:sz="0" w:space="0" w:color="auto"/>
      </w:divBdr>
    </w:div>
    <w:div w:id="1839155901">
      <w:bodyDiv w:val="1"/>
      <w:marLeft w:val="0"/>
      <w:marRight w:val="0"/>
      <w:marTop w:val="0"/>
      <w:marBottom w:val="0"/>
      <w:divBdr>
        <w:top w:val="none" w:sz="0" w:space="0" w:color="auto"/>
        <w:left w:val="none" w:sz="0" w:space="0" w:color="auto"/>
        <w:bottom w:val="none" w:sz="0" w:space="0" w:color="auto"/>
        <w:right w:val="none" w:sz="0" w:space="0" w:color="auto"/>
      </w:divBdr>
      <w:divsChild>
        <w:div w:id="290324743">
          <w:marLeft w:val="0"/>
          <w:marRight w:val="0"/>
          <w:marTop w:val="0"/>
          <w:marBottom w:val="0"/>
          <w:divBdr>
            <w:top w:val="none" w:sz="0" w:space="0" w:color="auto"/>
            <w:left w:val="none" w:sz="0" w:space="0" w:color="auto"/>
            <w:bottom w:val="none" w:sz="0" w:space="0" w:color="auto"/>
            <w:right w:val="none" w:sz="0" w:space="0" w:color="auto"/>
          </w:divBdr>
          <w:divsChild>
            <w:div w:id="1453130936">
              <w:marLeft w:val="0"/>
              <w:marRight w:val="0"/>
              <w:marTop w:val="0"/>
              <w:marBottom w:val="0"/>
              <w:divBdr>
                <w:top w:val="none" w:sz="0" w:space="0" w:color="auto"/>
                <w:left w:val="none" w:sz="0" w:space="0" w:color="auto"/>
                <w:bottom w:val="none" w:sz="0" w:space="0" w:color="auto"/>
                <w:right w:val="none" w:sz="0" w:space="0" w:color="auto"/>
              </w:divBdr>
              <w:divsChild>
                <w:div w:id="1470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1248">
      <w:bodyDiv w:val="1"/>
      <w:marLeft w:val="0"/>
      <w:marRight w:val="0"/>
      <w:marTop w:val="0"/>
      <w:marBottom w:val="0"/>
      <w:divBdr>
        <w:top w:val="none" w:sz="0" w:space="0" w:color="auto"/>
        <w:left w:val="none" w:sz="0" w:space="0" w:color="auto"/>
        <w:bottom w:val="none" w:sz="0" w:space="0" w:color="auto"/>
        <w:right w:val="none" w:sz="0" w:space="0" w:color="auto"/>
      </w:divBdr>
      <w:divsChild>
        <w:div w:id="1805342646">
          <w:marLeft w:val="0"/>
          <w:marRight w:val="0"/>
          <w:marTop w:val="0"/>
          <w:marBottom w:val="0"/>
          <w:divBdr>
            <w:top w:val="none" w:sz="0" w:space="0" w:color="auto"/>
            <w:left w:val="none" w:sz="0" w:space="0" w:color="auto"/>
            <w:bottom w:val="none" w:sz="0" w:space="0" w:color="auto"/>
            <w:right w:val="none" w:sz="0" w:space="0" w:color="auto"/>
          </w:divBdr>
        </w:div>
      </w:divsChild>
    </w:div>
    <w:div w:id="1934821455">
      <w:bodyDiv w:val="1"/>
      <w:marLeft w:val="0"/>
      <w:marRight w:val="0"/>
      <w:marTop w:val="0"/>
      <w:marBottom w:val="0"/>
      <w:divBdr>
        <w:top w:val="none" w:sz="0" w:space="0" w:color="auto"/>
        <w:left w:val="none" w:sz="0" w:space="0" w:color="auto"/>
        <w:bottom w:val="none" w:sz="0" w:space="0" w:color="auto"/>
        <w:right w:val="none" w:sz="0" w:space="0" w:color="auto"/>
      </w:divBdr>
      <w:divsChild>
        <w:div w:id="1889292907">
          <w:marLeft w:val="0"/>
          <w:marRight w:val="0"/>
          <w:marTop w:val="0"/>
          <w:marBottom w:val="0"/>
          <w:divBdr>
            <w:top w:val="none" w:sz="0" w:space="0" w:color="auto"/>
            <w:left w:val="none" w:sz="0" w:space="0" w:color="auto"/>
            <w:bottom w:val="none" w:sz="0" w:space="0" w:color="auto"/>
            <w:right w:val="none" w:sz="0" w:space="0" w:color="auto"/>
          </w:divBdr>
          <w:divsChild>
            <w:div w:id="1610890481">
              <w:marLeft w:val="0"/>
              <w:marRight w:val="0"/>
              <w:marTop w:val="0"/>
              <w:marBottom w:val="0"/>
              <w:divBdr>
                <w:top w:val="none" w:sz="0" w:space="0" w:color="auto"/>
                <w:left w:val="none" w:sz="0" w:space="0" w:color="auto"/>
                <w:bottom w:val="none" w:sz="0" w:space="0" w:color="auto"/>
                <w:right w:val="none" w:sz="0" w:space="0" w:color="auto"/>
              </w:divBdr>
              <w:divsChild>
                <w:div w:id="3442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645/0022-3395(2000)086%5b0212:TEOC%5d2.0.CO;2" TargetMode="External"/><Relationship Id="rId13" Type="http://schemas.openxmlformats.org/officeDocument/2006/relationships/hyperlink" Target="https://doi.org/10.1645/0022-3395(2002)088%5b0302:TCEITC%5d2.0.CO;2" TargetMode="External"/><Relationship Id="rId18" Type="http://schemas.openxmlformats.org/officeDocument/2006/relationships/hyperlink" Target="https://doi.org/10.1016/S0065-308X(08)60220-1" TargetMode="External"/><Relationship Id="rId26" Type="http://schemas.openxmlformats.org/officeDocument/2006/relationships/hyperlink" Target="https://doi.org/10.1007/s004420050530" TargetMode="External"/><Relationship Id="rId3" Type="http://schemas.openxmlformats.org/officeDocument/2006/relationships/settings" Target="settings.xml"/><Relationship Id="rId21" Type="http://schemas.openxmlformats.org/officeDocument/2006/relationships/hyperlink" Target="https://doi.org/10.1079/JOH200195" TargetMode="External"/><Relationship Id="rId7" Type="http://schemas.openxmlformats.org/officeDocument/2006/relationships/hyperlink" Target="https://doi.org/10.1654/4168" TargetMode="External"/><Relationship Id="rId12" Type="http://schemas.openxmlformats.org/officeDocument/2006/relationships/hyperlink" Target="https://doi.org/10.1111/evo.13147" TargetMode="External"/><Relationship Id="rId17" Type="http://schemas.openxmlformats.org/officeDocument/2006/relationships/hyperlink" Target="https://doi.org/10.1111/j.1095-8312.2000.tb00209.x" TargetMode="External"/><Relationship Id="rId25" Type="http://schemas.openxmlformats.org/officeDocument/2006/relationships/hyperlink" Target="https://doi.org/10.1242/jeb.01556" TargetMode="External"/><Relationship Id="rId2" Type="http://schemas.openxmlformats.org/officeDocument/2006/relationships/styles" Target="styles.xml"/><Relationship Id="rId16" Type="http://schemas.openxmlformats.org/officeDocument/2006/relationships/hyperlink" Target="https://doi.org/10.1016/S0169-4758(98)01223-X" TargetMode="External"/><Relationship Id="rId20" Type="http://schemas.openxmlformats.org/officeDocument/2006/relationships/hyperlink" Target="https://doi.org/10.1111/j.1095-8649.2000.tb02090.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10.1017/S0031182008005337" TargetMode="External"/><Relationship Id="rId24" Type="http://schemas.openxmlformats.org/officeDocument/2006/relationships/hyperlink" Target="https://doi.org/10.1093/biolinnean/bly025" TargetMode="External"/><Relationship Id="rId5" Type="http://schemas.openxmlformats.org/officeDocument/2006/relationships/comments" Target="comments.xml"/><Relationship Id="rId15" Type="http://schemas.openxmlformats.org/officeDocument/2006/relationships/hyperlink" Target="https://doi.org/10.1371/journal.pone.0179958" TargetMode="External"/><Relationship Id="rId23" Type="http://schemas.openxmlformats.org/officeDocument/2006/relationships/hyperlink" Target="https://doi.org/10.1111/mec.16995" TargetMode="External"/><Relationship Id="rId28" Type="http://schemas.openxmlformats.org/officeDocument/2006/relationships/hyperlink" Target="https://www.jstor.org/stable/20103457" TargetMode="External"/><Relationship Id="rId10" Type="http://schemas.openxmlformats.org/officeDocument/2006/relationships/hyperlink" Target="https://doi-org.proxy.bnl.lu/10.1111/oik.07223" TargetMode="External"/><Relationship Id="rId19" Type="http://schemas.openxmlformats.org/officeDocument/2006/relationships/hyperlink" Target="https://doi.org/10.1111/j.1600-0587.1999.tb00499.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j.0014-3820.2006.tb01853.x" TargetMode="External"/><Relationship Id="rId14" Type="http://schemas.openxmlformats.org/officeDocument/2006/relationships/hyperlink" Target="https://doi.org/10.1111/j.1461-0248.2012.01742.x" TargetMode="External"/><Relationship Id="rId22" Type="http://schemas.openxmlformats.org/officeDocument/2006/relationships/hyperlink" Target="https://doi.org/10.1098/rstb.1990.0192" TargetMode="External"/><Relationship Id="rId27" Type="http://schemas.openxmlformats.org/officeDocument/2006/relationships/hyperlink" Target="https://doi.org/10.1111/j.1095-8649.1993.tb00342.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CFAA7-9E19-437B-A854-E5CBEBB8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2839</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FRANTZ</dc:creator>
  <cp:keywords/>
  <dc:description/>
  <cp:lastModifiedBy>WITTISCHE Julian</cp:lastModifiedBy>
  <cp:revision>3</cp:revision>
  <dcterms:created xsi:type="dcterms:W3CDTF">2023-07-10T10:41:00Z</dcterms:created>
  <dcterms:modified xsi:type="dcterms:W3CDTF">2023-07-10T11:09:00Z</dcterms:modified>
</cp:coreProperties>
</file>